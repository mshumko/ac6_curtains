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EA747" w14:textId="77777777" w:rsidR="00981E83" w:rsidRDefault="00845866" w:rsidP="00AD5DBB">
      <w:pPr>
        <w:spacing w:after="0" w:line="265" w:lineRule="auto"/>
        <w:ind w:left="0" w:right="0" w:firstLine="0"/>
      </w:pPr>
      <w:r>
        <w:rPr>
          <w:b/>
        </w:rPr>
        <w:t>Abstract</w:t>
      </w:r>
    </w:p>
    <w:p w14:paraId="02143B85" w14:textId="77777777" w:rsidR="00981E83" w:rsidRDefault="00845866" w:rsidP="00AD5DBB">
      <w:pPr>
        <w:ind w:left="0" w:right="0" w:firstLine="0"/>
      </w:pPr>
      <w:r>
        <w:t xml:space="preserve">Curtains are a </w:t>
      </w:r>
      <w:commentRangeStart w:id="0"/>
      <w:r>
        <w:t xml:space="preserve">recently discovered </w:t>
      </w:r>
      <w:commentRangeEnd w:id="0"/>
      <w:r w:rsidR="003A3B3C">
        <w:rPr>
          <w:rStyle w:val="CommentReference"/>
        </w:rPr>
        <w:commentReference w:id="0"/>
      </w:r>
      <w:r>
        <w:t xml:space="preserve">stationary, persistent, and latitudinally narrow electron precipitation phenomenon in low Earth orbit. </w:t>
      </w:r>
      <w:del w:id="1" w:author="Halford, Alexa J. (GSFC-6750)" w:date="2020-05-26T20:22:00Z">
        <w:r w:rsidDel="00EF3C56">
          <w:delText>Curtains are observed</w:delText>
        </w:r>
      </w:del>
      <w:ins w:id="2" w:author="Halford, Alexa J. (GSFC-6750)" w:date="2020-05-26T20:22:00Z">
        <w:r w:rsidR="00EF3C56">
          <w:t>Observations of curtains</w:t>
        </w:r>
      </w:ins>
      <w:r>
        <w:t xml:space="preserve"> over </w:t>
      </w:r>
      <w:ins w:id="3" w:author="Halford, Alexa J. (GSFC-6750)" w:date="2020-05-26T20:21:00Z">
        <w:r w:rsidR="00EF3C56">
          <w:t>consecutive</w:t>
        </w:r>
      </w:ins>
      <w:del w:id="4" w:author="Halford, Alexa J. (GSFC-6750)" w:date="2020-05-26T20:21:00Z">
        <w:r w:rsidDel="00EF3C56">
          <w:delText>sequen</w:delText>
        </w:r>
        <w:r w:rsidR="00AD5DBB" w:rsidDel="00EF3C56">
          <w:delText>t</w:delText>
        </w:r>
        <w:r w:rsidDel="00EF3C56">
          <w:delText>ial</w:delText>
        </w:r>
      </w:del>
      <w:r>
        <w:t xml:space="preserve"> passes of the dual AeroCube-6 CubeSats with their </w:t>
      </w:r>
      <w:r>
        <w:rPr>
          <w:i/>
        </w:rPr>
        <w:t xml:space="preserve">&gt; </w:t>
      </w:r>
      <w:r>
        <w:t>30 keV electron dosimeters</w:t>
      </w:r>
      <w:ins w:id="5" w:author="Halford, Alexa J. (GSFC-6750)" w:date="2020-05-26T20:23:00Z">
        <w:r w:rsidR="00EF3C56">
          <w:t xml:space="preserve"> </w:t>
        </w:r>
      </w:ins>
      <w:ins w:id="6" w:author="Halford, Alexa J. (GSFC-6750)" w:date="2020-05-28T09:46:00Z">
        <w:r w:rsidR="003A3B3C">
          <w:t xml:space="preserve">are </w:t>
        </w:r>
      </w:ins>
      <w:ins w:id="7" w:author="Halford, Alexa J. (GSFC-6750)" w:date="2020-05-28T09:47:00Z">
        <w:r w:rsidR="003A3B3C">
          <w:t>found</w:t>
        </w:r>
      </w:ins>
      <w:del w:id="8" w:author="Halford, Alexa J. (GSFC-6750)" w:date="2020-05-26T20:23:00Z">
        <w:r w:rsidDel="00EF3C56">
          <w:delText>,</w:delText>
        </w:r>
      </w:del>
      <w:del w:id="9" w:author="Halford, Alexa J. (GSFC-6750)" w:date="2020-05-28T09:46:00Z">
        <w:r w:rsidR="00AD5DBB" w:rsidDel="003A3B3C">
          <w:delText xml:space="preserve"> </w:delText>
        </w:r>
      </w:del>
      <w:del w:id="10" w:author="Halford, Alexa J. (GSFC-6750)" w:date="2020-05-26T20:22:00Z">
        <w:r w:rsidR="00AD5DBB" w:rsidDel="00EF3C56">
          <w:delText>o</w:delText>
        </w:r>
        <w:r w:rsidDel="00EF3C56">
          <w:delText>bserved</w:delText>
        </w:r>
      </w:del>
      <w:r>
        <w:t xml:space="preserve"> over a variety of spacecraft separations</w:t>
      </w:r>
      <w:ins w:id="11" w:author="Halford, Alexa J. (GSFC-6750)" w:date="2020-05-28T09:43:00Z">
        <w:r w:rsidR="003A3B3C">
          <w:t>. These events</w:t>
        </w:r>
      </w:ins>
      <w:del w:id="12" w:author="Halford, Alexa J. (GSFC-6750)" w:date="2020-05-26T20:23:00Z">
        <w:r w:rsidDel="00EF3C56">
          <w:delText>,</w:delText>
        </w:r>
      </w:del>
      <w:del w:id="13" w:author="Halford, Alexa J. (GSFC-6750)" w:date="2020-05-28T09:43:00Z">
        <w:r w:rsidDel="003A3B3C">
          <w:delText xml:space="preserve"> and</w:delText>
        </w:r>
      </w:del>
      <w:r>
        <w:t xml:space="preserve"> </w:t>
      </w:r>
      <w:ins w:id="14" w:author="Halford, Alexa J. (GSFC-6750)" w:date="2020-05-28T09:44:00Z">
        <w:r w:rsidR="003A3B3C">
          <w:t>have been</w:t>
        </w:r>
      </w:ins>
      <w:ins w:id="15" w:author="Halford, Alexa J. (GSFC-6750)" w:date="2020-05-27T07:58:00Z">
        <w:r w:rsidR="00020ABD">
          <w:t xml:space="preserve"> </w:t>
        </w:r>
      </w:ins>
      <w:ins w:id="16" w:author="Halford, Alexa J. (GSFC-6750)" w:date="2020-05-28T09:43:00Z">
        <w:r w:rsidR="003A3B3C">
          <w:t xml:space="preserve">observed </w:t>
        </w:r>
      </w:ins>
      <w:del w:id="17" w:author="Halford, Alexa J. (GSFC-6750)" w:date="2020-05-27T07:58:00Z">
        <w:r w:rsidDel="00020ABD">
          <w:delText>observed by the following space</w:delText>
        </w:r>
      </w:del>
      <w:del w:id="18" w:author="Halford, Alexa J. (GSFC-6750)" w:date="2020-05-26T20:22:00Z">
        <w:r w:rsidDel="00EF3C56">
          <w:rPr>
            <w:rFonts w:ascii="Calibri" w:eastAsia="Calibri" w:hAnsi="Calibri" w:cs="Calibri"/>
            <w:sz w:val="10"/>
          </w:rPr>
          <w:delText>20</w:delText>
        </w:r>
        <w:r w:rsidDel="00EF3C56">
          <w:rPr>
            <w:rFonts w:ascii="Calibri" w:eastAsia="Calibri" w:hAnsi="Calibri" w:cs="Calibri"/>
            <w:sz w:val="10"/>
          </w:rPr>
          <w:tab/>
        </w:r>
      </w:del>
      <w:del w:id="19" w:author="Halford, Alexa J. (GSFC-6750)" w:date="2020-05-27T07:58:00Z">
        <w:r w:rsidDel="00020ABD">
          <w:delText xml:space="preserve">craft </w:delText>
        </w:r>
      </w:del>
      <w:r>
        <w:t xml:space="preserve">for up to 65 seconds after the leading spacecraft. This study </w:t>
      </w:r>
      <w:del w:id="20" w:author="Halford, Alexa J. (GSFC-6750)" w:date="2020-05-28T09:44:00Z">
        <w:r w:rsidDel="003A3B3C">
          <w:delText>expands on the recent</w:delText>
        </w:r>
        <w:r w:rsidR="00AD5DBB" w:rsidDel="003A3B3C">
          <w:delText xml:space="preserve"> c</w:delText>
        </w:r>
        <w:r w:rsidDel="003A3B3C">
          <w:delText xml:space="preserve">urtain discovery and </w:delText>
        </w:r>
      </w:del>
      <w:r>
        <w:t xml:space="preserve">quantifies </w:t>
      </w:r>
      <w:ins w:id="21" w:author="Halford, Alexa J. (GSFC-6750)" w:date="2020-05-28T09:47:00Z">
        <w:r w:rsidR="003A3B3C">
          <w:t xml:space="preserve">the </w:t>
        </w:r>
      </w:ins>
      <w:r>
        <w:t>statistical properties of 1,634 curtains observed over three</w:t>
      </w:r>
      <w:r w:rsidR="00AD5DBB">
        <w:t xml:space="preserve"> y</w:t>
      </w:r>
      <w:r>
        <w:t xml:space="preserve">ears. We found that in low Earth orbit, many curtains </w:t>
      </w:r>
      <w:ins w:id="22" w:author="Halford, Alexa J. (GSFC-6750)" w:date="2020-05-27T08:00:00Z">
        <w:r w:rsidR="00020ABD">
          <w:t xml:space="preserve">have a latitudinal/radial width less </w:t>
        </w:r>
      </w:ins>
      <w:del w:id="23" w:author="Halford, Alexa J. (GSFC-6750)" w:date="2020-05-27T08:00:00Z">
        <w:r w:rsidDel="00020ABD">
          <w:delText xml:space="preserve">are narrower </w:delText>
        </w:r>
      </w:del>
      <w:r>
        <w:t>than 10 kilometers in latitude</w:t>
      </w:r>
      <w:ins w:id="24" w:author="Halford, Alexa J. (GSFC-6750)" w:date="2020-05-27T07:59:00Z">
        <w:r w:rsidR="00020ABD">
          <w:t xml:space="preserve"> with 90% </w:t>
        </w:r>
      </w:ins>
      <w:del w:id="25" w:author="Halford, Alexa J. (GSFC-6750)" w:date="2020-05-27T07:59:00Z">
        <w:r w:rsidDel="00020ABD">
          <w:delText xml:space="preserve"> and 90% are </w:delText>
        </w:r>
      </w:del>
      <w:del w:id="26" w:author="Halford, Alexa J. (GSFC-6750)" w:date="2020-05-26T20:26:00Z">
        <w:r w:rsidDel="00EF3C56">
          <w:delText>narrower</w:delText>
        </w:r>
      </w:del>
      <w:ins w:id="27" w:author="Halford, Alexa J. (GSFC-6750)" w:date="2020-05-27T07:59:00Z">
        <w:r w:rsidR="00020ABD">
          <w:t>narrow</w:t>
        </w:r>
      </w:ins>
      <w:ins w:id="28" w:author="Halford, Alexa J. (GSFC-6750)" w:date="2020-05-27T08:00:00Z">
        <w:r w:rsidR="00020ABD">
          <w:t>er</w:t>
        </w:r>
      </w:ins>
      <w:del w:id="29" w:author="Halford, Alexa J. (GSFC-6750)" w:date="2020-05-27T07:59:00Z">
        <w:r w:rsidDel="00020ABD">
          <w:delText xml:space="preserve"> than</w:delText>
        </w:r>
      </w:del>
      <w:r>
        <w:t xml:space="preserve"> </w:t>
      </w:r>
      <w:ins w:id="30" w:author="Halford, Alexa J. (GSFC-6750)" w:date="2020-05-27T08:00:00Z">
        <w:r w:rsidR="00020ABD">
          <w:t xml:space="preserve">than </w:t>
        </w:r>
      </w:ins>
      <w:r>
        <w:t xml:space="preserve">20 kilometers. </w:t>
      </w:r>
      <w:del w:id="31" w:author="Halford, Alexa J. (GSFC-6750)" w:date="2020-05-27T08:00:00Z">
        <w:r w:rsidDel="00020ABD">
          <w:delText>We also found that curtains</w:delText>
        </w:r>
      </w:del>
      <w:ins w:id="32" w:author="Halford, Alexa J. (GSFC-6750)" w:date="2020-05-27T08:00:00Z">
        <w:r w:rsidR="00020ABD">
          <w:t>Curtains</w:t>
        </w:r>
      </w:ins>
      <w:r w:rsidR="00AD5DBB">
        <w:t xml:space="preserve"> </w:t>
      </w:r>
      <w:r>
        <w:t xml:space="preserve">are an </w:t>
      </w:r>
      <w:proofErr w:type="gramStart"/>
      <w:r>
        <w:t>outer radiation belt phenomena</w:t>
      </w:r>
      <w:proofErr w:type="gramEnd"/>
      <w:r>
        <w:t xml:space="preserve"> </w:t>
      </w:r>
      <w:ins w:id="33" w:author="Halford, Alexa J. (GSFC-6750)" w:date="2020-05-28T09:48:00Z">
        <w:r w:rsidR="003A3B3C">
          <w:t xml:space="preserve">predominantly </w:t>
        </w:r>
      </w:ins>
      <w:del w:id="34" w:author="Halford, Alexa J. (GSFC-6750)" w:date="2020-05-28T09:48:00Z">
        <w:r w:rsidDel="003A3B3C">
          <w:delText>that are observed</w:delText>
        </w:r>
      </w:del>
      <w:ins w:id="35" w:author="Halford, Alexa J. (GSFC-6750)" w:date="2020-05-28T09:48:00Z">
        <w:r w:rsidR="003A3B3C">
          <w:t>occurring</w:t>
        </w:r>
      </w:ins>
      <w:r>
        <w:t xml:space="preserve"> in the late morning </w:t>
      </w:r>
      <w:commentRangeStart w:id="36"/>
      <w:r>
        <w:t>and midnight magnetic local times, with a higher occurrence rate at midnight</w:t>
      </w:r>
      <w:commentRangeEnd w:id="36"/>
      <w:r w:rsidR="003A3B3C">
        <w:rPr>
          <w:rStyle w:val="CommentReference"/>
        </w:rPr>
        <w:commentReference w:id="36"/>
      </w:r>
      <w:r>
        <w:t>. Furthermore, cur</w:t>
      </w:r>
      <w:r w:rsidR="00AD5DBB">
        <w:t>t</w:t>
      </w:r>
      <w:r>
        <w:t xml:space="preserve">ains are observed more often during </w:t>
      </w:r>
      <w:commentRangeStart w:id="37"/>
      <w:r>
        <w:t>geomagnetically active times</w:t>
      </w:r>
      <w:commentRangeEnd w:id="37"/>
      <w:r w:rsidR="003A3B3C">
        <w:rPr>
          <w:rStyle w:val="CommentReference"/>
        </w:rPr>
        <w:commentReference w:id="37"/>
      </w:r>
      <w:r>
        <w:t xml:space="preserve">. </w:t>
      </w:r>
      <w:commentRangeStart w:id="38"/>
      <w:r>
        <w:t xml:space="preserve">We tested the hypothesis that curtains are drifting remnants of microbursts. </w:t>
      </w:r>
      <w:commentRangeEnd w:id="38"/>
      <w:r w:rsidR="00C95E6C">
        <w:rPr>
          <w:rStyle w:val="CommentReference"/>
        </w:rPr>
        <w:commentReference w:id="38"/>
      </w:r>
      <w:r>
        <w:t>We found a few curtains in</w:t>
      </w:r>
      <w:r w:rsidR="00AD5DBB">
        <w:rPr>
          <w:rFonts w:ascii="Calibri" w:eastAsia="Calibri" w:hAnsi="Calibri" w:cs="Calibri"/>
          <w:sz w:val="10"/>
        </w:rPr>
        <w:t xml:space="preserve"> </w:t>
      </w:r>
      <w:r>
        <w:t>the bounce loss cone region in the north Atlantic Ocean, whose electrons were continuously scattered for at least 6 seconds</w:t>
      </w:r>
      <w:ins w:id="39" w:author="Halford, Alexa J. (GSFC-6750)" w:date="2020-05-26T20:26:00Z">
        <w:r w:rsidR="00EF3C56">
          <w:t>,</w:t>
        </w:r>
      </w:ins>
      <w:r>
        <w:t xml:space="preserve"> as shown in one example. Therefore, curtains </w:t>
      </w:r>
      <w:ins w:id="40" w:author="Halford, Alexa J. (GSFC-6750)" w:date="2020-05-26T20:26:00Z">
        <w:r w:rsidR="00EF3C56">
          <w:t>may be</w:t>
        </w:r>
      </w:ins>
      <w:del w:id="41" w:author="Halford, Alexa J. (GSFC-6750)" w:date="2020-05-26T20:26:00Z">
        <w:r w:rsidDel="00EF3C56">
          <w:delText>maybe</w:delText>
        </w:r>
      </w:del>
      <w:r>
        <w:t xml:space="preserve"> a significant source of </w:t>
      </w:r>
      <w:r w:rsidRPr="00AD5DBB">
        <w:rPr>
          <w:i/>
        </w:rPr>
        <w:t xml:space="preserve">&gt; </w:t>
      </w:r>
      <w:r>
        <w:t>30 keV electrons into the atmosphere.</w:t>
      </w:r>
    </w:p>
    <w:p w14:paraId="5D3C0002" w14:textId="77777777" w:rsidR="00AD5DBB" w:rsidRDefault="00AD5DBB">
      <w:pPr>
        <w:pStyle w:val="Heading1"/>
        <w:tabs>
          <w:tab w:val="center" w:pos="2160"/>
        </w:tabs>
        <w:ind w:left="-15" w:firstLine="0"/>
        <w:rPr>
          <w:rFonts w:ascii="Calibri" w:eastAsia="Calibri" w:hAnsi="Calibri" w:cs="Calibri"/>
          <w:b w:val="0"/>
          <w:sz w:val="10"/>
        </w:rPr>
      </w:pPr>
    </w:p>
    <w:p w14:paraId="61D92A63" w14:textId="77777777" w:rsidR="00981E83" w:rsidRDefault="00845866">
      <w:pPr>
        <w:pStyle w:val="Heading1"/>
        <w:tabs>
          <w:tab w:val="center" w:pos="2160"/>
        </w:tabs>
        <w:ind w:left="-15" w:firstLine="0"/>
      </w:pPr>
      <w:r>
        <w:rPr>
          <w:rFonts w:ascii="Calibri" w:eastAsia="Calibri" w:hAnsi="Calibri" w:cs="Calibri"/>
          <w:b w:val="0"/>
          <w:sz w:val="10"/>
        </w:rPr>
        <w:tab/>
      </w:r>
      <w:r>
        <w:t>1 Plain Language Summary</w:t>
      </w:r>
    </w:p>
    <w:p w14:paraId="633C0AC1" w14:textId="77777777" w:rsidR="00981E83" w:rsidRDefault="00845866" w:rsidP="00845866">
      <w:pPr>
        <w:ind w:left="0" w:right="0" w:firstLine="0"/>
      </w:pPr>
      <w:r>
        <w:t xml:space="preserve">Electron curtain precipitation from space into Earth’s atmosphere is a </w:t>
      </w:r>
      <w:proofErr w:type="gramStart"/>
      <w:r>
        <w:t>recently-discovered</w:t>
      </w:r>
      <w:proofErr w:type="gramEnd"/>
      <w:r>
        <w:t xml:space="preserve"> phenomenon observed by dual-spacecraft missions such as the AeroCube-6 CubeSats that orbit 700 kilometers above Earth’s surface. Curtains appear stationary, remaining unchanged from seconds and up to a minute. Curtains are also very narrow along the satellite orbit (mostly in latitude). Besides these two properties, curtains and their impact on the magnetosphere and atmosphere are not well understood. </w:t>
      </w:r>
      <w:ins w:id="42" w:author="Halford, Alexa J. (GSFC-6750)" w:date="2020-05-26T20:27:00Z">
        <w:r w:rsidR="00EF3C56">
          <w:t>Some think that c</w:t>
        </w:r>
      </w:ins>
      <w:del w:id="43" w:author="Halford, Alexa J. (GSFC-6750)" w:date="2020-05-26T20:27:00Z">
        <w:r w:rsidDel="00EF3C56">
          <w:delText>C</w:delText>
        </w:r>
      </w:del>
      <w:r>
        <w:t xml:space="preserve">urtains are </w:t>
      </w:r>
      <w:del w:id="44" w:author="Halford, Alexa J. (GSFC-6750)" w:date="2020-05-26T20:27:00Z">
        <w:r w:rsidDel="00EF3C56">
          <w:delText xml:space="preserve">hypothesized to be </w:delText>
        </w:r>
      </w:del>
      <w:r>
        <w:t>related to another form of electron precipitation called microbursts</w:t>
      </w:r>
      <w:ins w:id="45" w:author="Halford, Alexa J. (GSFC-6750)" w:date="2020-05-26T20:29:00Z">
        <w:r w:rsidR="00EF3C56">
          <w:t>,</w:t>
        </w:r>
      </w:ins>
      <w:r>
        <w:t xml:space="preserve"> and we tested this hypothesis. We found 1,634 curtains observed by the AeroCube-6 mission over </w:t>
      </w:r>
      <w:ins w:id="46" w:author="Halford, Alexa J. (GSFC-6750)" w:date="2020-05-26T20:28:00Z">
        <w:r w:rsidR="00EF3C56">
          <w:t>three years</w:t>
        </w:r>
      </w:ins>
      <w:del w:id="47" w:author="Halford, Alexa J. (GSFC-6750)" w:date="2020-05-26T20:28:00Z">
        <w:r w:rsidDel="00EF3C56">
          <w:delText>a three year period</w:delText>
        </w:r>
      </w:del>
      <w:r>
        <w:t xml:space="preserve"> and quantified their properties </w:t>
      </w:r>
      <w:ins w:id="48" w:author="Halford, Alexa J. (GSFC-6750)" w:date="2020-05-26T20:28:00Z">
        <w:r w:rsidR="00EF3C56">
          <w:t>to understand their origin better</w:t>
        </w:r>
      </w:ins>
      <w:del w:id="49" w:author="Halford, Alexa J. (GSFC-6750)" w:date="2020-05-26T20:28:00Z">
        <w:r w:rsidDel="00EF3C56">
          <w:delText>to better understand their origin</w:delText>
        </w:r>
      </w:del>
      <w:r>
        <w:t>. Cu</w:t>
      </w:r>
      <w:r w:rsidR="00AD5DBB">
        <w:t>r</w:t>
      </w:r>
      <w:r>
        <w:t>tains and microbursts share many similarities</w:t>
      </w:r>
      <w:ins w:id="50" w:author="Halford, Alexa J. (GSFC-6750)" w:date="2020-05-26T20:29:00Z">
        <w:r w:rsidR="00EF3C56">
          <w:t>. However</w:t>
        </w:r>
      </w:ins>
      <w:del w:id="51" w:author="Halford, Alexa J. (GSFC-6750)" w:date="2020-05-26T20:29:00Z">
        <w:r w:rsidDel="00EF3C56">
          <w:delText>, however</w:delText>
        </w:r>
      </w:del>
      <w:ins w:id="52" w:author="Halford, Alexa J. (GSFC-6750)" w:date="2020-05-26T20:28:00Z">
        <w:r w:rsidR="00EF3C56">
          <w:t>,</w:t>
        </w:r>
      </w:ins>
      <w:r>
        <w:t xml:space="preserve"> curtains </w:t>
      </w:r>
      <w:ins w:id="53" w:author="Halford, Alexa J. (GSFC-6750)" w:date="2020-05-26T20:28:00Z">
        <w:r w:rsidR="00EF3C56">
          <w:t>found</w:t>
        </w:r>
      </w:ins>
      <w:del w:id="54" w:author="Halford, Alexa J. (GSFC-6750)" w:date="2020-05-26T20:28:00Z">
        <w:r w:rsidDel="00EF3C56">
          <w:delText>observed</w:delText>
        </w:r>
      </w:del>
      <w:r>
        <w:t xml:space="preserve"> </w:t>
      </w:r>
      <w:del w:id="55" w:author="Halford, Alexa J. (GSFC-6750)" w:date="2020-05-26T20:28:00Z">
        <w:r w:rsidDel="00EF3C56">
          <w:delText>in a special region in the North Atlantic Ocean</w:delText>
        </w:r>
      </w:del>
      <w:ins w:id="56" w:author="Halford, Alexa J. (GSFC-6750)" w:date="2020-05-26T20:28:00Z">
        <w:r w:rsidR="00EF3C56">
          <w:t>between Brazil and A</w:t>
        </w:r>
      </w:ins>
      <w:ins w:id="57" w:author="Halford, Alexa J. (GSFC-6750)" w:date="2020-05-26T20:29:00Z">
        <w:r w:rsidR="00EF3C56">
          <w:t>frica</w:t>
        </w:r>
      </w:ins>
      <w:r>
        <w:t xml:space="preserve"> put this hypothesis in question. A few dozen curtains observed in this North Atlantic region were continuously precipitating into the atmosphere for multiple seconds and are unlikely to be related to microbursts. Therefore, curtains may be a significant source </w:t>
      </w:r>
      <w:ins w:id="58" w:author="Halford, Alexa J. (GSFC-6750)" w:date="2020-05-26T20:29:00Z">
        <w:r w:rsidR="00EF3C56">
          <w:t xml:space="preserve">of </w:t>
        </w:r>
      </w:ins>
      <w:r>
        <w:t xml:space="preserve">atmospheric ionization responsible for the natural </w:t>
      </w:r>
      <w:del w:id="59" w:author="Halford, Alexa J. (GSFC-6750)" w:date="2020-05-26T20:29:00Z">
        <w:r w:rsidDel="00EF3C56">
          <w:delText xml:space="preserve">degregation </w:delText>
        </w:r>
      </w:del>
      <w:ins w:id="60" w:author="Halford, Alexa J. (GSFC-6750)" w:date="2020-05-26T20:29:00Z">
        <w:r w:rsidR="00EF3C56">
          <w:t xml:space="preserve">removal </w:t>
        </w:r>
      </w:ins>
      <w:r>
        <w:t>of ozone.</w:t>
      </w:r>
    </w:p>
    <w:p w14:paraId="11757272" w14:textId="77777777" w:rsidR="00845866" w:rsidRDefault="00845866" w:rsidP="00845866">
      <w:pPr>
        <w:ind w:left="0" w:right="0" w:firstLine="0"/>
      </w:pPr>
    </w:p>
    <w:p w14:paraId="61B43B35" w14:textId="77777777" w:rsidR="00981E83" w:rsidRDefault="00845866">
      <w:pPr>
        <w:pStyle w:val="Heading1"/>
        <w:tabs>
          <w:tab w:val="center" w:pos="1435"/>
        </w:tabs>
        <w:ind w:left="-15" w:firstLine="0"/>
      </w:pPr>
      <w:r>
        <w:t>2 Introduction</w:t>
      </w:r>
    </w:p>
    <w:p w14:paraId="5A503825" w14:textId="77777777" w:rsidR="00981E83" w:rsidRDefault="00845866" w:rsidP="00845866">
      <w:pPr>
        <w:ind w:right="0" w:firstLine="657"/>
      </w:pPr>
      <w:r>
        <w:t xml:space="preserve">Curtain electron precipitation is a stationary phenomenon observed in low Earth orbit (LEO). Curtains are narrow in latitude and appear </w:t>
      </w:r>
      <w:ins w:id="61" w:author="Halford, Alexa J. (GSFC-6750)" w:date="2020-05-26T20:30:00Z">
        <w:r w:rsidR="00EF3C56">
          <w:t>stable</w:t>
        </w:r>
      </w:ins>
      <w:del w:id="62" w:author="Halford, Alexa J. (GSFC-6750)" w:date="2020-05-26T20:30:00Z">
        <w:r w:rsidDel="00EF3C56">
          <w:delText>stationary</w:delText>
        </w:r>
      </w:del>
      <w:r>
        <w:t xml:space="preserve"> for up to a minute between subsequent satellite passes. Curtains were recently discovered by Blake and O’Brien (2016) using the </w:t>
      </w:r>
      <w:r>
        <w:rPr>
          <w:i/>
        </w:rPr>
        <w:t xml:space="preserve">&gt; </w:t>
      </w:r>
      <w:r>
        <w:t xml:space="preserve">30 keV electron dosimeters onboard the dual AeroCube-6 (AC6) CubeSats that operated together between 2014 and 2017. This discovery was possible due to AC6’s actively maintained in-track separation that varied between a </w:t>
      </w:r>
      <w:commentRangeStart w:id="63"/>
      <w:r>
        <w:t xml:space="preserve">few hundred meters and a few hundred kilometers. </w:t>
      </w:r>
      <w:del w:id="64" w:author="Halford, Alexa J. (GSFC-6750)" w:date="2020-05-28T09:56:00Z">
        <w:r w:rsidDel="003A6A7E">
          <w:delText xml:space="preserve">Besides </w:delText>
        </w:r>
        <w:commentRangeEnd w:id="63"/>
        <w:r w:rsidR="003A6A7E" w:rsidDel="003A6A7E">
          <w:rPr>
            <w:rStyle w:val="CommentReference"/>
          </w:rPr>
          <w:commentReference w:id="63"/>
        </w:r>
        <w:r w:rsidDel="003A6A7E">
          <w:delText>the Blake and O’Brien (2016) study, not</w:delText>
        </w:r>
      </w:del>
      <w:ins w:id="65" w:author="Halford, Alexa J. (GSFC-6750)" w:date="2020-05-28T09:56:00Z">
        <w:r w:rsidR="003A6A7E">
          <w:t>Not</w:t>
        </w:r>
      </w:ins>
      <w:r>
        <w:t xml:space="preserve"> much is known about curtains including, </w:t>
      </w:r>
      <w:del w:id="66" w:author="Halford, Alexa J. (GSFC-6750)" w:date="2020-05-28T09:56:00Z">
        <w:r w:rsidDel="003A6A7E">
          <w:delText xml:space="preserve">what they are, </w:delText>
        </w:r>
      </w:del>
      <w:r>
        <w:t xml:space="preserve">how </w:t>
      </w:r>
      <w:ins w:id="67" w:author="Halford, Alexa J. (GSFC-6750)" w:date="2020-05-26T20:30:00Z">
        <w:r w:rsidR="00EF3C56">
          <w:t>they are</w:t>
        </w:r>
      </w:ins>
      <w:del w:id="68" w:author="Halford, Alexa J. (GSFC-6750)" w:date="2020-05-26T20:30:00Z">
        <w:r w:rsidDel="00EF3C56">
          <w:delText>are they</w:delText>
        </w:r>
      </w:del>
      <w:r>
        <w:t xml:space="preserve"> generated, their </w:t>
      </w:r>
      <w:commentRangeStart w:id="69"/>
      <w:r>
        <w:t>statistical properties</w:t>
      </w:r>
      <w:commentRangeEnd w:id="69"/>
      <w:r w:rsidR="003A6A7E">
        <w:rPr>
          <w:rStyle w:val="CommentReference"/>
        </w:rPr>
        <w:commentReference w:id="69"/>
      </w:r>
      <w:r>
        <w:t>, and their impact on the atmosphere. Answering these questions is an essential next step towards a</w:t>
      </w:r>
      <w:del w:id="70" w:author="Halford, Alexa J. (GSFC-6750)" w:date="2020-05-26T20:30:00Z">
        <w:r w:rsidDel="00EF3C56">
          <w:delText xml:space="preserve"> more</w:delText>
        </w:r>
      </w:del>
      <w:r>
        <w:t xml:space="preserve"> complete understanding of how curtains</w:t>
      </w:r>
      <w:del w:id="71" w:author="Halford, Alexa J. (GSFC-6750)" w:date="2020-05-28T09:56:00Z">
        <w:r w:rsidDel="003A6A7E">
          <w:delText>,</w:delText>
        </w:r>
      </w:del>
      <w:r>
        <w:t xml:space="preserve"> and particle precipitation</w:t>
      </w:r>
      <w:ins w:id="72" w:author="Halford, Alexa J. (GSFC-6750)" w:date="2020-05-26T20:30:00Z">
        <w:r w:rsidR="00E33437">
          <w:t>,</w:t>
        </w:r>
      </w:ins>
      <w:r>
        <w:t xml:space="preserve"> in general, affect the magnetosphere and Earth’s atmosphere.</w:t>
      </w:r>
    </w:p>
    <w:p w14:paraId="5286BFC1" w14:textId="77777777" w:rsidR="00845866" w:rsidRDefault="00845866" w:rsidP="00845866">
      <w:pPr>
        <w:ind w:left="0" w:right="129" w:firstLine="0"/>
      </w:pPr>
    </w:p>
    <w:p w14:paraId="16772090" w14:textId="77777777" w:rsidR="00845866" w:rsidRDefault="00845866" w:rsidP="00845866">
      <w:pPr>
        <w:ind w:left="0" w:right="129" w:firstLine="720"/>
      </w:pPr>
      <w:r>
        <w:t>In low Earth orbit, curtains ar</w:t>
      </w:r>
      <w:ins w:id="73" w:author="Halford, Alexa J. (GSFC-6750)" w:date="2020-05-28T09:58:00Z">
        <w:r w:rsidR="003A6A7E">
          <w:t>e observed to have a latitudinal wi</w:t>
        </w:r>
      </w:ins>
      <w:ins w:id="74" w:author="Halford, Alexa J. (GSFC-6750)" w:date="2020-05-28T09:59:00Z">
        <w:r w:rsidR="003A6A7E">
          <w:t>dth of</w:t>
        </w:r>
      </w:ins>
      <w:del w:id="75" w:author="Halford, Alexa J. (GSFC-6750)" w:date="2020-05-28T09:58:00Z">
        <w:r w:rsidDel="003A6A7E">
          <w:delText>e narrower</w:delText>
        </w:r>
      </w:del>
      <w:r>
        <w:t xml:space="preserve"> than a few tens of kilometers in latitude</w:t>
      </w:r>
      <w:ins w:id="76" w:author="Halford, Alexa J. (GSFC-6750)" w:date="2020-05-28T09:59:00Z">
        <w:r w:rsidR="003A6A7E">
          <w:t>.</w:t>
        </w:r>
      </w:ins>
      <w:del w:id="77" w:author="Halford, Alexa J. (GSFC-6750)" w:date="2020-05-28T09:59:00Z">
        <w:r w:rsidDel="003A6A7E">
          <w:delText>,</w:delText>
        </w:r>
      </w:del>
      <w:r>
        <w:t xml:space="preserve"> </w:t>
      </w:r>
      <w:del w:id="78" w:author="Halford, Alexa J. (GSFC-6750)" w:date="2020-05-28T09:59:00Z">
        <w:r w:rsidDel="003A6A7E">
          <w:delText>so a</w:delText>
        </w:r>
      </w:del>
      <w:ins w:id="79" w:author="Halford, Alexa J. (GSFC-6750)" w:date="2020-05-28T09:59:00Z">
        <w:r w:rsidR="003A6A7E">
          <w:t>A</w:t>
        </w:r>
      </w:ins>
      <w:r>
        <w:t xml:space="preserve"> polar-orbiting LEO satellite, such as AC6, will pass through their cross-section in about a second. Therefore, in the electron count time series</w:t>
      </w:r>
      <w:ins w:id="80" w:author="Halford, Alexa J. (GSFC-6750)" w:date="2020-05-26T20:31:00Z">
        <w:r w:rsidR="00E33437">
          <w:t>,</w:t>
        </w:r>
      </w:ins>
      <w:r>
        <w:t xml:space="preserve"> curtains appear sharply peaked. AC6 also observes similar-looking transient precipitation called electron microbursts. Both microbursts and curtains are peaked in the AC6 data for different reasons: microbursts</w:t>
      </w:r>
      <w:r w:rsidR="00AD5DBB">
        <w:rPr>
          <w:rFonts w:ascii="Calibri" w:eastAsia="Calibri" w:hAnsi="Calibri" w:cs="Calibri"/>
          <w:sz w:val="10"/>
        </w:rPr>
        <w:t xml:space="preserve"> </w:t>
      </w:r>
      <w:r>
        <w:t xml:space="preserve">primarily for being temporally short, and curtains primarily for being narrow in latitude. Hence AC6, and other recently developed multi-spacecraft missions, are necessary to identify and distinguish between curtains and microbursts. </w:t>
      </w:r>
    </w:p>
    <w:p w14:paraId="7328F8CB" w14:textId="5E85860D" w:rsidR="00845866" w:rsidRDefault="00845866" w:rsidP="00845866">
      <w:pPr>
        <w:ind w:left="0" w:right="129" w:firstLine="720"/>
      </w:pPr>
      <w:r>
        <w:t xml:space="preserve">Since the </w:t>
      </w:r>
      <w:ins w:id="81" w:author="Halford, Alexa J. (GSFC-6750)" w:date="2020-05-26T20:31:00Z">
        <w:r w:rsidR="00E33437">
          <w:t>mid-1960s</w:t>
        </w:r>
      </w:ins>
      <w:del w:id="82" w:author="Halford, Alexa J. (GSFC-6750)" w:date="2020-05-26T20:31:00Z">
        <w:r w:rsidDel="00E33437">
          <w:delText>mid 1960s</w:delText>
        </w:r>
      </w:del>
      <w:r>
        <w:t>, microbursts have been observed by high altitude balloons where they also appear as sharp peaks with a sub-second duration (e.g.</w:t>
      </w:r>
      <w:ins w:id="83" w:author="Halford, Alexa J. (GSFC-6750)" w:date="2020-05-26T20:31:00Z">
        <w:r w:rsidR="00E33437">
          <w:t>,</w:t>
        </w:r>
      </w:ins>
      <w:r>
        <w:t xml:space="preserve"> Anderson &amp; Milton, 1964; Brown et al., 1965; Parks, 1967). Because balloons are relatively stationary, a microburst is easily classified as a transient phenomenon. Microburst electrons have also been directly observed by LEO satellites such as </w:t>
      </w:r>
      <w:r>
        <w:lastRenderedPageBreak/>
        <w:t>The Solar Anomalous and Magnetospheric Particle Explorer (e.g.</w:t>
      </w:r>
      <w:ins w:id="84" w:author="Halford, Alexa J. (GSFC-6750)" w:date="2020-05-26T20:31:00Z">
        <w:r w:rsidR="00E33437">
          <w:t>,</w:t>
        </w:r>
      </w:ins>
      <w:r>
        <w:t xml:space="preserve"> </w:t>
      </w:r>
      <w:commentRangeStart w:id="85"/>
      <w:proofErr w:type="spellStart"/>
      <w:r>
        <w:t>Lorentzen</w:t>
      </w:r>
      <w:commentRangeEnd w:id="85"/>
      <w:proofErr w:type="spellEnd"/>
      <w:r w:rsidR="00FF23BC">
        <w:rPr>
          <w:rStyle w:val="CommentReference"/>
        </w:rPr>
        <w:commentReference w:id="85"/>
      </w:r>
      <w:r>
        <w:t xml:space="preserve">, Blake, et al., 2001; O’Brien et al., 2003; </w:t>
      </w:r>
      <w:proofErr w:type="spellStart"/>
      <w:r>
        <w:t>Douma</w:t>
      </w:r>
      <w:proofErr w:type="spellEnd"/>
      <w:r w:rsidR="00AD5DBB">
        <w:t xml:space="preserve"> </w:t>
      </w:r>
      <w:r>
        <w:t>et al., 2017). But precipitation that looks like a microburst from a single LEO satellite</w:t>
      </w:r>
      <w:r w:rsidR="00AD5DBB">
        <w:t xml:space="preserve"> </w:t>
      </w:r>
      <w:r>
        <w:t>is ambiguous—it can be transient, stationary and narrow in latitude, or both. Thus, multi-spacecraft missions such as the Focused Investigations of Relativistic Electron Burst Intensity, Range, and Dynamics (Johnson et al., 2020, FIREBIRD-II) and AC6 (O’Brien</w:t>
      </w:r>
      <w:ins w:id="86" w:author="Halford, Alexa J. (GSFC-6750)" w:date="2020-05-26T20:31:00Z">
        <w:r w:rsidR="00E33437">
          <w:t xml:space="preserve"> </w:t>
        </w:r>
      </w:ins>
      <w:del w:id="87" w:author="Halford, Alexa J. (GSFC-6750)" w:date="2020-05-26T20:31:00Z">
        <w:r w:rsidR="00AD5DBB" w:rsidDel="00E33437">
          <w:delText xml:space="preserve">  </w:delText>
        </w:r>
      </w:del>
      <w:r>
        <w:t xml:space="preserve">et al., 2016) are necessary to resolve this ambiguity. While this study focuses on stationary precipitation, microbursts that were observed simultaneously by AC6 </w:t>
      </w:r>
      <w:ins w:id="88" w:author="Halford, Alexa J. (GSFC-6750)" w:date="2020-05-28T13:22:00Z">
        <w:r w:rsidR="00B73D96">
          <w:t xml:space="preserve">have been studied </w:t>
        </w:r>
      </w:ins>
      <w:commentRangeStart w:id="89"/>
      <w:del w:id="90" w:author="Halford, Alexa J. (GSFC-6750)" w:date="2020-05-28T13:22:00Z">
        <w:r w:rsidDel="00B73D96">
          <w:delText xml:space="preserve">were </w:delText>
        </w:r>
        <w:commentRangeEnd w:id="89"/>
        <w:r w:rsidR="00FF23BC" w:rsidDel="00B73D96">
          <w:rPr>
            <w:rStyle w:val="CommentReference"/>
          </w:rPr>
          <w:commentReference w:id="89"/>
        </w:r>
        <w:r w:rsidDel="00B73D96">
          <w:delText xml:space="preserve">studied </w:delText>
        </w:r>
      </w:del>
      <w:r>
        <w:t>in Shumko et al. (2019).</w:t>
      </w:r>
      <w:r w:rsidR="00AD5DBB">
        <w:t xml:space="preserve"> </w:t>
      </w:r>
    </w:p>
    <w:p w14:paraId="05DD84B4" w14:textId="1C255B4F" w:rsidR="00845866" w:rsidRDefault="00845866" w:rsidP="00845866">
      <w:pPr>
        <w:ind w:left="0" w:right="129" w:firstLine="720"/>
      </w:pPr>
      <w:r>
        <w:t xml:space="preserve">The impact of microbursts on the outer Van Allen radiation belt and Earth’s </w:t>
      </w:r>
      <w:ins w:id="91" w:author="Halford, Alexa J. (GSFC-6750)" w:date="2020-05-28T11:13:00Z">
        <w:r w:rsidR="00FF23BC">
          <w:t>atmosphere can</w:t>
        </w:r>
      </w:ins>
      <w:del w:id="92" w:author="Halford, Alexa J. (GSFC-6750)" w:date="2020-05-28T11:13:00Z">
        <w:r w:rsidDel="00FF23BC">
          <w:delText xml:space="preserve">atmosphere </w:delText>
        </w:r>
        <w:commentRangeStart w:id="93"/>
        <w:r w:rsidDel="00FF23BC">
          <w:delText>i</w:delText>
        </w:r>
      </w:del>
      <w:ins w:id="94" w:author="Halford, Alexa J. (GSFC-6750)" w:date="2020-05-28T11:13:00Z">
        <w:r w:rsidR="00FF23BC">
          <w:t xml:space="preserve"> be</w:t>
        </w:r>
      </w:ins>
      <w:del w:id="95" w:author="Halford, Alexa J. (GSFC-6750)" w:date="2020-05-28T11:13:00Z">
        <w:r w:rsidDel="00FF23BC">
          <w:delText>s</w:delText>
        </w:r>
      </w:del>
      <w:r>
        <w:t xml:space="preserve"> substantial</w:t>
      </w:r>
      <w:commentRangeEnd w:id="93"/>
      <w:r w:rsidR="00FF23BC">
        <w:rPr>
          <w:rStyle w:val="CommentReference"/>
        </w:rPr>
        <w:commentReference w:id="93"/>
      </w:r>
      <w:r>
        <w:t xml:space="preserve">. </w:t>
      </w:r>
      <w:proofErr w:type="spellStart"/>
      <w:r>
        <w:t>Lorentzen</w:t>
      </w:r>
      <w:proofErr w:type="spellEnd"/>
      <w:r>
        <w:t>, Looper, and Blake (2001), Thorne et al. (2005), Breneman</w:t>
      </w:r>
      <w:r w:rsidR="00AD5DBB">
        <w:t xml:space="preserve"> e</w:t>
      </w:r>
      <w:r>
        <w:t xml:space="preserve">t al. (2017), and </w:t>
      </w:r>
      <w:proofErr w:type="spellStart"/>
      <w:r>
        <w:t>Douma</w:t>
      </w:r>
      <w:proofErr w:type="spellEnd"/>
      <w:r>
        <w:t xml:space="preserve"> et al. (2019)—among others</w:t>
      </w:r>
      <w:ins w:id="96" w:author="Halford, Alexa J. (GSFC-6750)" w:date="2020-05-26T20:32:00Z">
        <w:r w:rsidR="00E33437">
          <w:t>,</w:t>
        </w:r>
      </w:ins>
      <w:r>
        <w:t xml:space="preserve"> estimated that microbursts </w:t>
      </w:r>
      <w:ins w:id="97" w:author="Halford, Alexa J. (GSFC-6750)" w:date="2020-05-26T20:32:00Z">
        <w:r w:rsidR="00E33437">
          <w:t>could</w:t>
        </w:r>
      </w:ins>
      <w:del w:id="98" w:author="Halford, Alexa J. (GSFC-6750)" w:date="2020-05-26T20:32:00Z">
        <w:r w:rsidDel="00E33437">
          <w:delText>can</w:delText>
        </w:r>
      </w:del>
      <w:r w:rsidR="00AD5DBB">
        <w:t xml:space="preserve"> </w:t>
      </w:r>
      <w:r>
        <w:t xml:space="preserve">deplete the outer radiation belt electrons in about a day. Furthermore, </w:t>
      </w:r>
      <w:proofErr w:type="spellStart"/>
      <w:r>
        <w:t>Sepp¨al¨a</w:t>
      </w:r>
      <w:proofErr w:type="spellEnd"/>
      <w:r>
        <w:t xml:space="preserve"> et al. (2018)</w:t>
      </w:r>
      <w:r w:rsidR="00AD5DBB">
        <w:t xml:space="preserve"> </w:t>
      </w:r>
      <w:r>
        <w:t xml:space="preserve">modeled a </w:t>
      </w:r>
      <w:ins w:id="99" w:author="Halford, Alexa J. (GSFC-6750)" w:date="2020-05-26T20:32:00Z">
        <w:r w:rsidR="00E33437">
          <w:t>6-hour</w:t>
        </w:r>
      </w:ins>
      <w:del w:id="100" w:author="Halford, Alexa J. (GSFC-6750)" w:date="2020-05-26T20:32:00Z">
        <w:r w:rsidDel="00E33437">
          <w:delText>6 hour</w:delText>
        </w:r>
      </w:del>
      <w:r>
        <w:t xml:space="preserve"> microburst storm and concluded that microbursts depleted mesospheric</w:t>
      </w:r>
      <w:r w:rsidR="00AD5DBB">
        <w:t xml:space="preserve"> </w:t>
      </w:r>
      <w:r>
        <w:t xml:space="preserve">ozone by roughly 10%. </w:t>
      </w:r>
      <w:del w:id="101" w:author="Halford, Alexa J. (GSFC-6750)" w:date="2020-05-28T11:16:00Z">
        <w:r w:rsidDel="00101CE8">
          <w:delText>On the other han</w:delText>
        </w:r>
      </w:del>
      <w:ins w:id="102" w:author="Halford, Alexa J. (GSFC-6750)" w:date="2020-05-28T11:17:00Z">
        <w:r w:rsidR="00FD7784">
          <w:t>However,</w:t>
        </w:r>
      </w:ins>
      <w:del w:id="103" w:author="Halford, Alexa J. (GSFC-6750)" w:date="2020-05-28T11:16:00Z">
        <w:r w:rsidDel="00101CE8">
          <w:delText>d</w:delText>
        </w:r>
      </w:del>
      <w:del w:id="104" w:author="Halford, Alexa J. (GSFC-6750)" w:date="2020-05-28T11:18:00Z">
        <w:r w:rsidDel="00FD7784">
          <w:delText>,</w:delText>
        </w:r>
      </w:del>
      <w:r>
        <w:t xml:space="preserve"> the impact of curtains is unknown</w:t>
      </w:r>
      <w:ins w:id="105" w:author="Halford, Alexa J. (GSFC-6750)" w:date="2020-05-26T20:32:00Z">
        <w:r w:rsidR="00E33437">
          <w:t>,</w:t>
        </w:r>
      </w:ins>
      <w:r>
        <w:t xml:space="preserve"> so it is </w:t>
      </w:r>
      <w:ins w:id="106" w:author="Halford, Alexa J. (GSFC-6750)" w:date="2020-05-26T20:32:00Z">
        <w:r w:rsidR="00E33437">
          <w:t>crucial</w:t>
        </w:r>
      </w:ins>
      <w:del w:id="107" w:author="Halford, Alexa J. (GSFC-6750)" w:date="2020-05-26T20:32:00Z">
        <w:r w:rsidDel="00E33437">
          <w:delText>important</w:delText>
        </w:r>
      </w:del>
      <w:r>
        <w:t xml:space="preserve"> to understand the connection, if any, between microbursts and curtains. Curtains and microbursts can be easily misidentified from a single spacecraft</w:t>
      </w:r>
      <w:ins w:id="108" w:author="Halford, Alexa J. (GSFC-6750)" w:date="2020-05-26T20:32:00Z">
        <w:r w:rsidR="00E33437">
          <w:t>,</w:t>
        </w:r>
      </w:ins>
      <w:r>
        <w:t xml:space="preserve"> so we may need to reevaluate single-satellite microburst studies. If curtains are numerous</w:t>
      </w:r>
      <w:ins w:id="109" w:author="Halford, Alexa J. (GSFC-6750)" w:date="2020-05-26T20:32:00Z">
        <w:r w:rsidR="00E33437">
          <w:t>,</w:t>
        </w:r>
      </w:ins>
      <w:r>
        <w:t xml:space="preserve"> then the </w:t>
      </w:r>
      <w:ins w:id="110" w:author="Halford, Alexa J. (GSFC-6750)" w:date="2020-05-28T11:17:00Z">
        <w:r w:rsidR="00101CE8">
          <w:t xml:space="preserve">atmospheric impact associated with </w:t>
        </w:r>
      </w:ins>
      <w:r>
        <w:t xml:space="preserve">microburst </w:t>
      </w:r>
      <w:ins w:id="111" w:author="Halford, Alexa J. (GSFC-6750)" w:date="2020-05-28T11:17:00Z">
        <w:r w:rsidR="00101CE8">
          <w:t>observations from single satellites may be</w:t>
        </w:r>
      </w:ins>
      <w:del w:id="112" w:author="Halford, Alexa J. (GSFC-6750)" w:date="2020-05-28T11:17:00Z">
        <w:r w:rsidDel="00101CE8">
          <w:delText>occurrence rate and the microburst impact on the atmosphere and the outer radiation belt is</w:delText>
        </w:r>
      </w:del>
      <w:r>
        <w:t xml:space="preserve"> overestimated. </w:t>
      </w:r>
    </w:p>
    <w:p w14:paraId="1E3891BC" w14:textId="77777777" w:rsidR="00845866" w:rsidRDefault="00845866" w:rsidP="00845866">
      <w:pPr>
        <w:ind w:left="0" w:right="129" w:firstLine="720"/>
      </w:pPr>
      <w:r>
        <w:t xml:space="preserve">Blake and O’Brien (2016) proposed a hypothesis that curtains are drifting remnants of microbursts. If a microburst is not </w:t>
      </w:r>
      <w:ins w:id="113" w:author="Halford, Alexa J. (GSFC-6750)" w:date="2020-05-26T20:32:00Z">
        <w:r w:rsidR="00E33437">
          <w:t>entirely</w:t>
        </w:r>
      </w:ins>
      <w:del w:id="114" w:author="Halford, Alexa J. (GSFC-6750)" w:date="2020-05-26T20:32:00Z">
        <w:r w:rsidDel="00E33437">
          <w:delText>completely</w:delText>
        </w:r>
      </w:del>
      <w:r>
        <w:t xml:space="preserve"> lost in the atmosphere after the initial scatter, the remaining microburst electrons will spread out (bounce phase disperse) along the entire magnetic field line over a few bounce periods. Concurrently these electrons drift to the east, with higher energy electrons drifting at a faster rate. Therefore, if this hypothesis is </w:t>
      </w:r>
      <w:ins w:id="115" w:author="Halford, Alexa J. (GSFC-6750)" w:date="2020-05-26T20:32:00Z">
        <w:r w:rsidR="00E33437">
          <w:t>correct</w:t>
        </w:r>
      </w:ins>
      <w:del w:id="116" w:author="Halford, Alexa J. (GSFC-6750)" w:date="2020-05-26T20:32:00Z">
        <w:r w:rsidDel="00E33437">
          <w:delText>true</w:delText>
        </w:r>
      </w:del>
      <w:r>
        <w:t xml:space="preserve">, the initially localized microburst is spread out in </w:t>
      </w:r>
      <w:commentRangeStart w:id="117"/>
      <w:r>
        <w:t>longitude into the shape of a curtain</w:t>
      </w:r>
      <w:commentRangeEnd w:id="117"/>
      <w:r w:rsidR="00B73D96">
        <w:rPr>
          <w:rStyle w:val="CommentReference"/>
        </w:rPr>
        <w:commentReference w:id="117"/>
      </w:r>
      <w:r>
        <w:t xml:space="preserve">. The idea of curtains is not entirely new, and </w:t>
      </w:r>
      <w:proofErr w:type="spellStart"/>
      <w:r>
        <w:t>Lehtinen</w:t>
      </w:r>
      <w:proofErr w:type="spellEnd"/>
      <w:r>
        <w:t xml:space="preserve"> et al. (2000) predicted that energetic runaway </w:t>
      </w:r>
      <w:commentRangeStart w:id="118"/>
      <w:r>
        <w:t xml:space="preserve">beams driven by lightning </w:t>
      </w:r>
      <w:commentRangeEnd w:id="118"/>
      <w:r w:rsidR="00B73D96">
        <w:rPr>
          <w:rStyle w:val="CommentReference"/>
        </w:rPr>
        <w:commentReference w:id="118"/>
      </w:r>
      <w:ins w:id="119" w:author="Halford, Alexa J. (GSFC-6750)" w:date="2020-05-26T20:32:00Z">
        <w:r w:rsidR="00E33437">
          <w:t>could</w:t>
        </w:r>
      </w:ins>
      <w:del w:id="120" w:author="Halford, Alexa J. (GSFC-6750)" w:date="2020-05-26T20:32:00Z">
        <w:r w:rsidDel="00E33437">
          <w:delText>can</w:delText>
        </w:r>
      </w:del>
      <w:r>
        <w:t xml:space="preserve"> also create curtains.</w:t>
      </w:r>
    </w:p>
    <w:p w14:paraId="7B3B9071" w14:textId="2F22C785" w:rsidR="00981E83" w:rsidRDefault="00845866" w:rsidP="00845866">
      <w:pPr>
        <w:ind w:left="0" w:right="129" w:firstLine="720"/>
      </w:pPr>
      <w:r>
        <w:t xml:space="preserve">This study expands </w:t>
      </w:r>
      <w:del w:id="121" w:author="Halford, Alexa J. (GSFC-6750)" w:date="2020-05-26T20:33:00Z">
        <w:r w:rsidDel="00E33437">
          <w:delText xml:space="preserve">the </w:delText>
        </w:r>
      </w:del>
      <w:ins w:id="122" w:author="Halford, Alexa J. (GSFC-6750)" w:date="2020-05-26T20:33:00Z">
        <w:r w:rsidR="00E33437">
          <w:t xml:space="preserve">on </w:t>
        </w:r>
      </w:ins>
      <w:r>
        <w:t xml:space="preserve">Blake and O’Brien (2016) </w:t>
      </w:r>
      <w:del w:id="123" w:author="Halford, Alexa J. (GSFC-6750)" w:date="2020-05-26T20:33:00Z">
        <w:r w:rsidDel="00E33437">
          <w:delText xml:space="preserve">study </w:delText>
        </w:r>
      </w:del>
      <w:r>
        <w:t xml:space="preserve">by estimating </w:t>
      </w:r>
      <w:ins w:id="124" w:author="Halford, Alexa J. (GSFC-6750)" w:date="2020-05-26T20:33:00Z">
        <w:r w:rsidR="00E33437">
          <w:t xml:space="preserve">the </w:t>
        </w:r>
      </w:ins>
      <w:r>
        <w:t>statistical properties of curtains. We use 1634 confirmed curtain observations to study the distributions of</w:t>
      </w:r>
      <w:ins w:id="125" w:author="Halford, Alexa J. (GSFC-6750)" w:date="2020-05-28T13:24:00Z">
        <w:r w:rsidR="00B73D96">
          <w:t xml:space="preserve"> curtains with respect to</w:t>
        </w:r>
      </w:ins>
      <w:ins w:id="126" w:author="Halford, Alexa J. (GSFC-6750)" w:date="2020-05-28T13:28:00Z">
        <w:r w:rsidR="00B73D96">
          <w:t xml:space="preserve"> </w:t>
        </w:r>
      </w:ins>
      <w:del w:id="127" w:author="Halford, Alexa J. (GSFC-6750)" w:date="2020-05-28T13:28:00Z">
        <w:r w:rsidDel="00B73D96">
          <w:delText xml:space="preserve"> </w:delText>
        </w:r>
      </w:del>
      <w:del w:id="128" w:author="Halford, Alexa J. (GSFC-6750)" w:date="2020-05-28T13:23:00Z">
        <w:r w:rsidDel="00B73D96">
          <w:delText xml:space="preserve">the </w:delText>
        </w:r>
      </w:del>
      <w:ins w:id="129" w:author="Halford, Alexa J. (GSFC-6750)" w:date="2020-05-28T13:23:00Z">
        <w:r w:rsidR="00B73D96">
          <w:t>latitudinal</w:t>
        </w:r>
      </w:ins>
      <w:ins w:id="130" w:author="Halford, Alexa J. (GSFC-6750)" w:date="2020-05-28T14:06:00Z">
        <w:r w:rsidR="002B5ED6">
          <w:t xml:space="preserve"> </w:t>
        </w:r>
      </w:ins>
      <w:del w:id="131" w:author="Halford, Alexa J. (GSFC-6750)" w:date="2020-05-28T13:23:00Z">
        <w:r w:rsidDel="00B73D96">
          <w:delText>curtain</w:delText>
        </w:r>
      </w:del>
      <w:del w:id="132" w:author="Halford, Alexa J. (GSFC-6750)" w:date="2020-05-28T14:06:00Z">
        <w:r w:rsidDel="002B5ED6">
          <w:delText xml:space="preserve"> </w:delText>
        </w:r>
      </w:del>
      <w:r>
        <w:t>width</w:t>
      </w:r>
      <w:del w:id="133" w:author="Halford, Alexa J. (GSFC-6750)" w:date="2020-05-28T13:23:00Z">
        <w:r w:rsidDel="00B73D96">
          <w:delText xml:space="preserve"> in latitude</w:delText>
        </w:r>
      </w:del>
      <w:r>
        <w:t xml:space="preserve">, </w:t>
      </w:r>
      <w:del w:id="134" w:author="Halford, Alexa J. (GSFC-6750)" w:date="2020-05-28T13:23:00Z">
        <w:r w:rsidDel="00B73D96">
          <w:delText xml:space="preserve">the </w:delText>
        </w:r>
      </w:del>
      <w:r>
        <w:t xml:space="preserve">geomagnetic </w:t>
      </w:r>
      <w:del w:id="135" w:author="Halford, Alexa J. (GSFC-6750)" w:date="2020-05-28T13:23:00Z">
        <w:r w:rsidDel="00B73D96">
          <w:delText>conditions favorable to curtains</w:delText>
        </w:r>
      </w:del>
      <w:ins w:id="136" w:author="Halford, Alexa J. (GSFC-6750)" w:date="2020-05-28T13:23:00Z">
        <w:r w:rsidR="00B73D96">
          <w:t>activity</w:t>
        </w:r>
      </w:ins>
      <w:r>
        <w:t xml:space="preserve">, </w:t>
      </w:r>
      <w:del w:id="137" w:author="Halford, Alexa J. (GSFC-6750)" w:date="2020-05-28T13:24:00Z">
        <w:r w:rsidDel="00B73D96">
          <w:delText xml:space="preserve">and </w:delText>
        </w:r>
      </w:del>
      <w:ins w:id="138" w:author="Halford, Alexa J. (GSFC-6750)" w:date="2020-05-28T13:24:00Z">
        <w:r w:rsidR="00B73D96">
          <w:t xml:space="preserve"> and their</w:t>
        </w:r>
      </w:ins>
      <w:del w:id="139" w:author="Halford, Alexa J. (GSFC-6750)" w:date="2020-05-28T13:24:00Z">
        <w:r w:rsidDel="00B73D96">
          <w:delText>curtain</w:delText>
        </w:r>
      </w:del>
      <w:r>
        <w:t xml:space="preserve"> distribution in L and magnetic local time (MLT). Lastly</w:t>
      </w:r>
      <w:ins w:id="140" w:author="Halford, Alexa J. (GSFC-6750)" w:date="2020-05-26T20:33:00Z">
        <w:r w:rsidR="00E33437">
          <w:t>,</w:t>
        </w:r>
      </w:ins>
      <w:r>
        <w:t xml:space="preserve"> we will address the hypothesis </w:t>
      </w:r>
      <w:commentRangeStart w:id="141"/>
      <w:r>
        <w:t xml:space="preserve">that curtains are drifting remnants of microbursts </w:t>
      </w:r>
      <w:commentRangeEnd w:id="141"/>
      <w:r w:rsidR="00B73D96">
        <w:rPr>
          <w:rStyle w:val="CommentReference"/>
        </w:rPr>
        <w:commentReference w:id="141"/>
      </w:r>
      <w:r>
        <w:t>and show examples of curtains observed in the BLC region.</w:t>
      </w:r>
    </w:p>
    <w:p w14:paraId="37213344" w14:textId="77777777" w:rsidR="00845866" w:rsidRDefault="00845866">
      <w:pPr>
        <w:pStyle w:val="Heading1"/>
        <w:tabs>
          <w:tab w:val="center" w:pos="1634"/>
        </w:tabs>
        <w:ind w:left="-15" w:firstLine="0"/>
      </w:pPr>
    </w:p>
    <w:p w14:paraId="0FB8870E" w14:textId="77777777" w:rsidR="00981E83" w:rsidRDefault="00845866">
      <w:pPr>
        <w:pStyle w:val="Heading1"/>
        <w:tabs>
          <w:tab w:val="center" w:pos="1634"/>
        </w:tabs>
        <w:ind w:left="-15" w:firstLine="0"/>
      </w:pPr>
      <w:r>
        <w:t>3 Instrumentation</w:t>
      </w:r>
    </w:p>
    <w:p w14:paraId="3521E546" w14:textId="77777777" w:rsidR="00845866" w:rsidRDefault="00845866" w:rsidP="00845866">
      <w:pPr>
        <w:ind w:left="0" w:right="0" w:firstLine="720"/>
      </w:pPr>
      <w:r>
        <w:t>The AC6 mission was a pair of 0.5U (10x10x5 cm) CubeSats built by The Aerospace Corporation and designed to measure the electron and proton environment in low Earth orbit (O’Brien et al., 2016). AC6 was launched on 19 June 2014 into a 620x700 km, 98</w:t>
      </w:r>
      <w:r w:rsidR="00E07A2A">
        <w:rPr>
          <w:vertAlign w:val="superscript"/>
        </w:rPr>
        <w:t xml:space="preserve"> </w:t>
      </w:r>
      <w:r>
        <w:t xml:space="preserve">inclination </w:t>
      </w:r>
      <w:proofErr w:type="gramStart"/>
      <w:r>
        <w:t>orbit</w:t>
      </w:r>
      <w:proofErr w:type="gramEnd"/>
      <w:r>
        <w:t xml:space="preserve">. The AC6 orbit over the </w:t>
      </w:r>
      <w:proofErr w:type="gramStart"/>
      <w:r>
        <w:t>three year</w:t>
      </w:r>
      <w:proofErr w:type="gramEnd"/>
      <w:r>
        <w:t xml:space="preserve"> mission lifetime was roughly daw</w:t>
      </w:r>
      <w:ins w:id="142" w:author="Halford, Alexa J. (GSFC-6750)" w:date="2020-05-26T20:34:00Z">
        <w:r w:rsidR="00E33437">
          <w:t>n-</w:t>
        </w:r>
      </w:ins>
      <w:del w:id="143" w:author="Halford, Alexa J. (GSFC-6750)" w:date="2020-05-26T20:34:00Z">
        <w:r w:rsidR="00E07A2A" w:rsidDel="00E33437">
          <w:delText xml:space="preserve"> </w:delText>
        </w:r>
      </w:del>
      <w:r w:rsidR="00E07A2A">
        <w:t>du</w:t>
      </w:r>
      <w:r>
        <w:t xml:space="preserve">sk, and </w:t>
      </w:r>
      <w:proofErr w:type="spellStart"/>
      <w:r>
        <w:t>precessed</w:t>
      </w:r>
      <w:proofErr w:type="spellEnd"/>
      <w:r>
        <w:t xml:space="preserve"> only a few hours in MLT; 8-12 MLT in </w:t>
      </w:r>
      <w:ins w:id="144" w:author="Halford, Alexa J. (GSFC-6750)" w:date="2020-05-26T20:38:00Z">
        <w:r w:rsidR="00E33437">
          <w:t xml:space="preserve">the </w:t>
        </w:r>
      </w:ins>
      <w:r>
        <w:t xml:space="preserve">dawn and 20-24 MLT in </w:t>
      </w:r>
      <w:ins w:id="145" w:author="Halford, Alexa J. (GSFC-6750)" w:date="2020-05-26T20:38:00Z">
        <w:r w:rsidR="00E33437">
          <w:t xml:space="preserve">the </w:t>
        </w:r>
      </w:ins>
      <w:r>
        <w:t>dusk</w:t>
      </w:r>
      <w:ins w:id="146" w:author="Halford, Alexa J. (GSFC-6750)" w:date="2020-05-26T20:38:00Z">
        <w:r w:rsidR="00E33437">
          <w:t xml:space="preserve"> sector</w:t>
        </w:r>
      </w:ins>
      <w:r>
        <w:t>.</w:t>
      </w:r>
      <w:r w:rsidR="00E07A2A">
        <w:t xml:space="preserve"> </w:t>
      </w:r>
      <w:r>
        <w:t>The two AC6 spacecraft, designated as AC6-A and AC6-B, separated after launch and</w:t>
      </w:r>
      <w:r w:rsidR="00E07A2A">
        <w:t xml:space="preserve"> </w:t>
      </w:r>
      <w:r>
        <w:t>were in proximity for the duration of the three-year mission—maintained by an active</w:t>
      </w:r>
      <w:r w:rsidR="00E07A2A">
        <w:t xml:space="preserve"> </w:t>
      </w:r>
      <w:r>
        <w:t>attitude control system. The attitude control system allowed them to precisely control</w:t>
      </w:r>
      <w:r w:rsidR="00E07A2A">
        <w:t xml:space="preserve"> </w:t>
      </w:r>
      <w:r>
        <w:t>the amount of atmospheric drag experienced by each AC6 unit using the surface area of their solar panel “wings</w:t>
      </w:r>
      <w:ins w:id="147" w:author="Halford, Alexa J. (GSFC-6750)" w:date="2020-05-26T20:38:00Z">
        <w:r w:rsidR="00E33437">
          <w:t>.”</w:t>
        </w:r>
      </w:ins>
      <w:del w:id="148" w:author="Halford, Alexa J. (GSFC-6750)" w:date="2020-05-26T20:38:00Z">
        <w:r w:rsidDel="00E33437">
          <w:delText>”.</w:delText>
        </w:r>
      </w:del>
      <w:r>
        <w:t xml:space="preserve"> By changing their orientation, AC6 was able to maintain</w:t>
      </w:r>
      <w:r w:rsidR="00E07A2A">
        <w:t xml:space="preserve"> </w:t>
      </w:r>
      <w:proofErr w:type="spellStart"/>
      <w:r w:rsidR="00E07A2A">
        <w:t>v</w:t>
      </w:r>
      <w:r>
        <w:t>a</w:t>
      </w:r>
      <w:proofErr w:type="spellEnd"/>
      <w:r>
        <w:t xml:space="preserve"> separation between 2-800 km, confirmed by the Global Positioning System. The two AC6 units were in a string of pearls configuration, so one unit, typically unit A, was lead</w:t>
      </w:r>
      <w:r w:rsidR="00E07A2A">
        <w:t>i</w:t>
      </w:r>
      <w:r>
        <w:t>ng the other by an in-track lag: the time it would take the following spacecraft to catch</w:t>
      </w:r>
      <w:r w:rsidR="00E07A2A">
        <w:t xml:space="preserve"> </w:t>
      </w:r>
      <w:r>
        <w:t>up to the position of the leading spacecraft. To convert between the AC6 in-track separation and in-track lag, the AC6 orbital velocity was used. AC6’s orbital velocity was</w:t>
      </w:r>
      <w:r w:rsidR="00E07A2A">
        <w:t xml:space="preserve"> </w:t>
      </w:r>
      <w:r>
        <w:t>7</w:t>
      </w:r>
      <w:r>
        <w:rPr>
          <w:i/>
        </w:rPr>
        <w:t>.</w:t>
      </w:r>
      <w:r>
        <w:t>6 km/s and varied by as much as 0</w:t>
      </w:r>
      <w:r>
        <w:rPr>
          <w:i/>
        </w:rPr>
        <w:t>.</w:t>
      </w:r>
      <w:r>
        <w:t>1 km/s. The in-track lag was readily available with</w:t>
      </w:r>
      <w:r w:rsidR="00E07A2A">
        <w:t xml:space="preserve"> </w:t>
      </w:r>
      <w:r>
        <w:t>the Global Positioning System, which makes it easy to study precipitation phenomena</w:t>
      </w:r>
      <w:r w:rsidR="00E07A2A">
        <w:t xml:space="preserve"> </w:t>
      </w:r>
      <w:r>
        <w:t>observed at the same time, and</w:t>
      </w:r>
      <w:del w:id="149" w:author="Halford, Alexa J. (GSFC-6750)" w:date="2020-05-26T20:39:00Z">
        <w:r w:rsidDel="00E33437">
          <w:delText xml:space="preserve"> at</w:delText>
        </w:r>
      </w:del>
      <w:r>
        <w:t xml:space="preserve"> the same position by shifting </w:t>
      </w:r>
      <w:ins w:id="150" w:author="Halford, Alexa J. (GSFC-6750)" w:date="2020-05-26T20:39:00Z">
        <w:r w:rsidR="00E33437">
          <w:t>one-time</w:t>
        </w:r>
      </w:ins>
      <w:del w:id="151" w:author="Halford, Alexa J. (GSFC-6750)" w:date="2020-05-26T20:39:00Z">
        <w:r w:rsidDel="00E33437">
          <w:delText>one time</w:delText>
        </w:r>
      </w:del>
      <w:r>
        <w:t xml:space="preserve"> series by the in-track lag.</w:t>
      </w:r>
      <w:r w:rsidR="00E07A2A">
        <w:t xml:space="preserve"> </w:t>
      </w:r>
    </w:p>
    <w:p w14:paraId="70658951" w14:textId="77777777" w:rsidR="00981E83" w:rsidRDefault="00845866" w:rsidP="00845866">
      <w:pPr>
        <w:spacing w:after="139" w:line="273" w:lineRule="auto"/>
        <w:ind w:left="0" w:right="389" w:firstLine="720"/>
      </w:pPr>
      <w:r>
        <w:t xml:space="preserve">Each AC6 unit contains three Aerospace </w:t>
      </w:r>
      <w:ins w:id="152" w:author="Halford, Alexa J. (GSFC-6750)" w:date="2020-05-26T20:39:00Z">
        <w:r w:rsidR="00E33437">
          <w:t>micro dosimeters</w:t>
        </w:r>
      </w:ins>
      <w:del w:id="153" w:author="Halford, Alexa J. (GSFC-6750)" w:date="2020-05-26T20:39:00Z">
        <w:r w:rsidDel="00E33437">
          <w:delText>microdosimeters</w:delText>
        </w:r>
      </w:del>
      <w:r>
        <w:t xml:space="preserve"> (licensed to Teledyne Microelectronics, Inc) that measure the electron and proton dose in orbit (O’Brien et al., 2016). The dosimeter used for this study </w:t>
      </w:r>
      <w:commentRangeStart w:id="154"/>
      <w:r>
        <w:t xml:space="preserve">is dos1 with a </w:t>
      </w:r>
      <w:r w:rsidRPr="00E07A2A">
        <w:rPr>
          <w:i/>
        </w:rPr>
        <w:t xml:space="preserve">&gt; </w:t>
      </w:r>
      <w:r>
        <w:t>30 keV</w:t>
      </w:r>
      <w:commentRangeEnd w:id="154"/>
      <w:r w:rsidR="00350993">
        <w:rPr>
          <w:rStyle w:val="CommentReference"/>
        </w:rPr>
        <w:commentReference w:id="154"/>
      </w:r>
      <w:r>
        <w:t xml:space="preserve"> electron</w:t>
      </w:r>
      <w:r w:rsidR="00E07A2A">
        <w:t xml:space="preserve"> </w:t>
      </w:r>
      <w:r>
        <w:t>threshold.</w:t>
      </w:r>
      <w:r w:rsidR="00E07A2A">
        <w:t xml:space="preserve"> </w:t>
      </w:r>
      <w:ins w:id="155" w:author="Halford, Alexa J. (GSFC-6750)" w:date="2020-05-26T20:40:00Z">
        <w:r w:rsidR="00E33437">
          <w:t>Only d</w:t>
        </w:r>
      </w:ins>
      <w:del w:id="156" w:author="Halford, Alexa J. (GSFC-6750)" w:date="2020-05-26T20:40:00Z">
        <w:r w:rsidDel="00E33437">
          <w:delText>d</w:delText>
        </w:r>
      </w:del>
      <w:r>
        <w:t xml:space="preserve">os1 is used for this study </w:t>
      </w:r>
      <w:del w:id="157" w:author="Halford, Alexa J. (GSFC-6750)" w:date="2020-05-26T20:40:00Z">
        <w:r w:rsidDel="00E33437">
          <w:delText xml:space="preserve">because </w:delText>
        </w:r>
      </w:del>
      <w:ins w:id="158" w:author="Halford, Alexa J. (GSFC-6750)" w:date="2020-05-26T20:40:00Z">
        <w:r w:rsidR="00E33437">
          <w:t xml:space="preserve">as </w:t>
        </w:r>
      </w:ins>
      <w:r>
        <w:t xml:space="preserve">the other dosimeters either responded primarily to protons or were not </w:t>
      </w:r>
      <w:del w:id="159" w:author="Halford, Alexa J. (GSFC-6750)" w:date="2020-05-26T20:40:00Z">
        <w:r w:rsidDel="00E33437">
          <w:delText xml:space="preserve">identical </w:delText>
        </w:r>
      </w:del>
      <w:ins w:id="160" w:author="Halford, Alexa J. (GSFC-6750)" w:date="2020-05-26T20:40:00Z">
        <w:r w:rsidR="00E33437">
          <w:t xml:space="preserve">comparable </w:t>
        </w:r>
      </w:ins>
      <w:r>
        <w:t>between unit A and B. All dosimeters sample at 1 Hz in</w:t>
      </w:r>
      <w:r w:rsidR="00E07A2A">
        <w:t xml:space="preserve"> </w:t>
      </w:r>
      <w:r>
        <w:t xml:space="preserve">survey mode, and 10 Hz in burst mode. 10 </w:t>
      </w:r>
      <w:r>
        <w:lastRenderedPageBreak/>
        <w:t>Hz data was readily available from both AC6</w:t>
      </w:r>
      <w:r w:rsidR="00E07A2A">
        <w:t xml:space="preserve"> </w:t>
      </w:r>
      <w:r>
        <w:t>units from June 2014 to May 2017 while their in-track lag was less than 65 seconds, and</w:t>
      </w:r>
      <w:r w:rsidR="00E07A2A">
        <w:t xml:space="preserve"> </w:t>
      </w:r>
      <w:r>
        <w:t>at times was a fraction of a second. Figure A1 shows the distribution of 10 Hz data as</w:t>
      </w:r>
      <w:r w:rsidR="00E07A2A">
        <w:t xml:space="preserve"> </w:t>
      </w:r>
      <w:r>
        <w:t xml:space="preserve">a function of AC6 in-track lag. The variety of AC6 separations and data availability over the three-year mission makes it possible to study </w:t>
      </w:r>
      <w:ins w:id="161" w:author="Halford, Alexa J. (GSFC-6750)" w:date="2020-05-26T20:40:00Z">
        <w:r w:rsidR="00E33437">
          <w:t>transient</w:t>
        </w:r>
      </w:ins>
      <w:del w:id="162" w:author="Halford, Alexa J. (GSFC-6750)" w:date="2020-05-26T20:40:00Z">
        <w:r w:rsidDel="00E33437">
          <w:delText>tranisent</w:delText>
        </w:r>
      </w:del>
      <w:r>
        <w:t xml:space="preserve"> electron microburst precipitation (Shumko et al., 2019) and now stationary electron curtain precipitation.</w:t>
      </w:r>
    </w:p>
    <w:p w14:paraId="0251CEEF" w14:textId="77777777" w:rsidR="00845866" w:rsidRDefault="00845866">
      <w:pPr>
        <w:pStyle w:val="Heading1"/>
        <w:tabs>
          <w:tab w:val="center" w:pos="1464"/>
        </w:tabs>
        <w:spacing w:after="162"/>
        <w:ind w:left="-15" w:firstLine="0"/>
      </w:pPr>
    </w:p>
    <w:p w14:paraId="177C4686" w14:textId="77777777" w:rsidR="00981E83" w:rsidRDefault="00845866">
      <w:pPr>
        <w:pStyle w:val="Heading1"/>
        <w:tabs>
          <w:tab w:val="center" w:pos="1464"/>
        </w:tabs>
        <w:spacing w:after="162"/>
        <w:ind w:left="-15" w:firstLine="0"/>
      </w:pPr>
      <w:r>
        <w:t>4 Methodology</w:t>
      </w:r>
    </w:p>
    <w:p w14:paraId="15AA2FCB" w14:textId="77777777" w:rsidR="00981E83" w:rsidRDefault="00845866" w:rsidP="00E07A2A">
      <w:pPr>
        <w:spacing w:after="152" w:line="265" w:lineRule="auto"/>
        <w:ind w:left="0" w:right="0" w:firstLine="0"/>
      </w:pPr>
      <w:r>
        <w:rPr>
          <w:b/>
        </w:rPr>
        <w:t>4.1 Curtain Identification</w:t>
      </w:r>
    </w:p>
    <w:p w14:paraId="3CF83033" w14:textId="2BFF3541" w:rsidR="00845866" w:rsidRDefault="00845866" w:rsidP="00845866">
      <w:pPr>
        <w:ind w:right="0" w:firstLine="657"/>
      </w:pPr>
      <w:r>
        <w:t>The 10 Hz data was used to identify curtains with two criteria that are described</w:t>
      </w:r>
      <w:r w:rsidR="00E07A2A">
        <w:t xml:space="preserve"> </w:t>
      </w:r>
      <w:r>
        <w:t>below: a high spatial correlation, and prominently peaked. Before we applied the iden</w:t>
      </w:r>
      <w:r w:rsidR="00E07A2A">
        <w:t>t</w:t>
      </w:r>
      <w:r>
        <w:t xml:space="preserve">ification criteria, the AC6-B time series was shifted by the in-track lag </w:t>
      </w:r>
      <w:ins w:id="163" w:author="Halford, Alexa J. (GSFC-6750)" w:date="2020-05-28T14:06:00Z">
        <w:r w:rsidR="002B5ED6">
          <w:t>to align it with the AC6-A time series spatially</w:t>
        </w:r>
      </w:ins>
      <w:del w:id="164" w:author="Halford, Alexa J. (GSFC-6750)" w:date="2020-05-28T14:06:00Z">
        <w:r w:rsidDel="002B5ED6">
          <w:delText xml:space="preserve">to spatially align </w:delText>
        </w:r>
        <w:r w:rsidR="00E07A2A" w:rsidDel="002B5ED6">
          <w:delText>i</w:delText>
        </w:r>
        <w:r w:rsidDel="002B5ED6">
          <w:delText>t with the AC6-A time series</w:delText>
        </w:r>
      </w:del>
      <w:r>
        <w:t>.</w:t>
      </w:r>
      <w:r w:rsidR="00E07A2A">
        <w:t xml:space="preserve"> </w:t>
      </w:r>
    </w:p>
    <w:p w14:paraId="185DE9E0" w14:textId="5B9C39D0" w:rsidR="00E07A2A" w:rsidRDefault="00845866" w:rsidP="00845866">
      <w:pPr>
        <w:ind w:right="0" w:firstLine="657"/>
      </w:pPr>
      <w:r>
        <w:t>The first identification criterion is a 1-second rolling Pearson correlation applied</w:t>
      </w:r>
      <w:r w:rsidR="00E07A2A">
        <w:t xml:space="preserve"> </w:t>
      </w:r>
      <w:r>
        <w:t>to both time series. Spatial features with a correlation greater than 0.8 are considered</w:t>
      </w:r>
      <w:r w:rsidR="00E07A2A">
        <w:t xml:space="preserve"> </w:t>
      </w:r>
      <w:r>
        <w:t xml:space="preserve">highly correlated. The second criterion is applied to </w:t>
      </w:r>
      <w:ins w:id="165" w:author="Halford, Alexa J. (GSFC-6750)" w:date="2020-05-28T14:06:00Z">
        <w:r w:rsidR="002B5ED6">
          <w:t>any highly correlated features</w:t>
        </w:r>
      </w:ins>
      <w:del w:id="166" w:author="Halford, Alexa J. (GSFC-6750)" w:date="2020-05-28T14:06:00Z">
        <w:r w:rsidDel="002B5ED6">
          <w:delText>any features that are highly corr</w:delText>
        </w:r>
        <w:r w:rsidR="00E07A2A" w:rsidDel="002B5ED6">
          <w:delText>el</w:delText>
        </w:r>
        <w:r w:rsidDel="002B5ED6">
          <w:delText>ated,</w:delText>
        </w:r>
      </w:del>
      <w:r>
        <w:t xml:space="preserve"> to check if they are also prominently peaked. To find peaked precipitation, we used</w:t>
      </w:r>
      <w:r w:rsidR="00E07A2A">
        <w:t xml:space="preserve"> </w:t>
      </w:r>
      <w:r>
        <w:t xml:space="preserve">a method similar to the </w:t>
      </w:r>
      <w:ins w:id="167" w:author="Halford, Alexa J. (GSFC-6750)" w:date="2020-05-26T20:41:00Z">
        <w:r w:rsidR="00E33437">
          <w:t>technique</w:t>
        </w:r>
      </w:ins>
      <w:del w:id="168" w:author="Halford, Alexa J. (GSFC-6750)" w:date="2020-05-26T20:41:00Z">
        <w:r w:rsidDel="00E33437">
          <w:delText>method</w:delText>
        </w:r>
      </w:del>
      <w:r>
        <w:t xml:space="preserve"> used by Blum et al. (2015) to identify precipitation bands</w:t>
      </w:r>
      <w:ins w:id="169" w:author="Halford, Alexa J. (GSFC-6750)" w:date="2020-05-26T20:40:00Z">
        <w:r w:rsidR="00E33437">
          <w:t>,</w:t>
        </w:r>
      </w:ins>
      <w:r w:rsidR="00E07A2A">
        <w:t xml:space="preserve"> a</w:t>
      </w:r>
      <w:r>
        <w:t xml:space="preserve">nd by Greeley et al. (2019) to identify microbursts. Our method quantified the </w:t>
      </w:r>
      <w:ins w:id="170" w:author="Halford, Alexa J. (GSFC-6750)" w:date="2020-05-26T20:41:00Z">
        <w:r w:rsidR="00CE70DE">
          <w:t>number</w:t>
        </w:r>
      </w:ins>
      <w:del w:id="171" w:author="Halford, Alexa J. (GSFC-6750)" w:date="2020-05-26T20:41:00Z">
        <w:r w:rsidDel="00CE70DE">
          <w:delText>nu</w:delText>
        </w:r>
        <w:r w:rsidR="00E07A2A" w:rsidDel="00CE70DE">
          <w:delText>mb</w:delText>
        </w:r>
        <w:r w:rsidDel="00CE70DE">
          <w:delText>er</w:delText>
        </w:r>
      </w:del>
      <w:r>
        <w:t xml:space="preserve"> of Poisson standard deviations, </w:t>
      </w:r>
      <w:r>
        <w:rPr>
          <w:i/>
        </w:rPr>
        <w:t>σ</w:t>
      </w:r>
      <w:r>
        <w:t>, that a dos1 count rate is above a 10-second cen</w:t>
      </w:r>
      <w:r w:rsidR="00E07A2A">
        <w:t>t</w:t>
      </w:r>
      <w:r>
        <w:t xml:space="preserve">ered running </w:t>
      </w:r>
      <w:proofErr w:type="gramStart"/>
      <w:r>
        <w:t>average,</w:t>
      </w:r>
      <w:r>
        <w:rPr>
          <w:sz w:val="31"/>
          <w:vertAlign w:val="subscript"/>
        </w:rPr>
        <w:t>√</w:t>
      </w:r>
      <w:proofErr w:type="gramEnd"/>
      <w:r>
        <w:rPr>
          <w:sz w:val="31"/>
          <w:vertAlign w:val="subscript"/>
        </w:rPr>
        <w:tab/>
      </w:r>
      <w:r>
        <w:rPr>
          <w:i/>
        </w:rPr>
        <w:t>B</w:t>
      </w:r>
      <w:r>
        <w:rPr>
          <w:vertAlign w:val="subscript"/>
        </w:rPr>
        <w:t>10</w:t>
      </w:r>
      <w:r>
        <w:t xml:space="preserve">. Locations where dos1 is at least two </w:t>
      </w:r>
      <w:r>
        <w:rPr>
          <w:i/>
        </w:rPr>
        <w:t xml:space="preserve">σ </w:t>
      </w:r>
      <w:r>
        <w:t xml:space="preserve">above </w:t>
      </w:r>
      <w:r>
        <w:rPr>
          <w:i/>
        </w:rPr>
        <w:t>B</w:t>
      </w:r>
      <w:r>
        <w:rPr>
          <w:vertAlign w:val="subscript"/>
        </w:rPr>
        <w:t>10</w:t>
      </w:r>
      <w:r>
        <w:t xml:space="preserve">, in </w:t>
      </w:r>
      <w:ins w:id="172" w:author="Halford, Alexa J. (GSFC-6750)" w:date="2020-05-26T20:41:00Z">
        <w:r w:rsidR="00CE70DE">
          <w:t>other words,</w:t>
        </w:r>
      </w:ins>
      <w:del w:id="173" w:author="Halford, Alexa J. (GSFC-6750)" w:date="2020-05-26T20:41:00Z">
        <w:r w:rsidDel="00CE70DE">
          <w:delText>other</w:delText>
        </w:r>
        <w:r w:rsidR="00E07A2A" w:rsidDel="00CE70DE">
          <w:delText>w</w:delText>
        </w:r>
        <w:r w:rsidDel="00CE70DE">
          <w:delText>ords</w:delText>
        </w:r>
      </w:del>
      <w:r>
        <w:t xml:space="preserve"> </w:t>
      </w:r>
      <w:r>
        <w:rPr>
          <w:i/>
        </w:rPr>
        <w:t>dos</w:t>
      </w:r>
      <w:r>
        <w:t xml:space="preserve">1 </w:t>
      </w:r>
      <w:r>
        <w:rPr>
          <w:i/>
        </w:rPr>
        <w:t xml:space="preserve">&gt; </w:t>
      </w:r>
      <w:r>
        <w:t xml:space="preserve">2 </w:t>
      </w:r>
      <w:r>
        <w:rPr>
          <w:i/>
        </w:rPr>
        <w:t>B</w:t>
      </w:r>
      <w:r>
        <w:rPr>
          <w:vertAlign w:val="subscript"/>
        </w:rPr>
        <w:t xml:space="preserve">10 </w:t>
      </w:r>
      <w:r>
        <w:t xml:space="preserve">+ </w:t>
      </w:r>
      <w:r>
        <w:rPr>
          <w:i/>
        </w:rPr>
        <w:t>B</w:t>
      </w:r>
      <w:r>
        <w:rPr>
          <w:vertAlign w:val="subscript"/>
        </w:rPr>
        <w:t>10</w:t>
      </w:r>
      <w:r>
        <w:t>, are considered prominently peaked.</w:t>
      </w:r>
    </w:p>
    <w:p w14:paraId="65E1E594" w14:textId="77777777" w:rsidR="00E07A2A" w:rsidRDefault="00E07A2A" w:rsidP="00E07A2A">
      <w:pPr>
        <w:ind w:left="-478" w:right="0" w:firstLine="0"/>
      </w:pPr>
    </w:p>
    <w:p w14:paraId="2631493E" w14:textId="77777777" w:rsidR="00981E83" w:rsidRDefault="00845866" w:rsidP="00845866">
      <w:pPr>
        <w:ind w:left="53" w:right="0" w:firstLine="667"/>
      </w:pPr>
      <w:r>
        <w:t>We tuned the detection parameters to identify many candidate curtains while be</w:t>
      </w:r>
      <w:r w:rsidR="00E07A2A">
        <w:t>i</w:t>
      </w:r>
      <w:r>
        <w:t>ng feasible to check every detection. One author visually inspected 6,149 candidate cur</w:t>
      </w:r>
      <w:r w:rsidR="00E07A2A">
        <w:t>t</w:t>
      </w:r>
      <w:r>
        <w:t>ains</w:t>
      </w:r>
      <w:ins w:id="174" w:author="Halford, Alexa J. (GSFC-6750)" w:date="2020-05-26T20:41:00Z">
        <w:r w:rsidR="00CE70DE">
          <w:t>,</w:t>
        </w:r>
      </w:ins>
      <w:r>
        <w:t xml:space="preserve"> and 1,634 quality curtains were confirmed. Four curtain examples are shown in Fig. 1. In each </w:t>
      </w:r>
      <w:ins w:id="175" w:author="Halford, Alexa J. (GSFC-6750)" w:date="2020-05-26T20:41:00Z">
        <w:r w:rsidR="00CE70DE">
          <w:t>instance</w:t>
        </w:r>
      </w:ins>
      <w:del w:id="176" w:author="Halford, Alexa J. (GSFC-6750)" w:date="2020-05-26T20:41:00Z">
        <w:r w:rsidDel="00CE70DE">
          <w:delText>example</w:delText>
        </w:r>
      </w:del>
      <w:r>
        <w:t>, the unmodified time series is shown in the top row and the spatially</w:t>
      </w:r>
      <w:r w:rsidR="00E07A2A">
        <w:t xml:space="preserve"> a</w:t>
      </w:r>
      <w:r>
        <w:t xml:space="preserve">ligned time series </w:t>
      </w:r>
      <w:ins w:id="177" w:author="Halford, Alexa J. (GSFC-6750)" w:date="2020-05-26T20:41:00Z">
        <w:r w:rsidR="00CE70DE">
          <w:t xml:space="preserve">in </w:t>
        </w:r>
      </w:ins>
      <w:r>
        <w:t>the bottom row. The in-track lag used to shift the bottom row is an</w:t>
      </w:r>
      <w:r w:rsidR="00E07A2A">
        <w:t>n</w:t>
      </w:r>
      <w:r>
        <w:t xml:space="preserve">otated by </w:t>
      </w:r>
      <w:r>
        <w:rPr>
          <w:i/>
        </w:rPr>
        <w:t>dt</w:t>
      </w:r>
      <w:r>
        <w:t xml:space="preserve">, corresponding to an AC6 in-track separation annotated by </w:t>
      </w:r>
      <w:r>
        <w:rPr>
          <w:i/>
        </w:rPr>
        <w:t>s</w:t>
      </w:r>
      <w:r>
        <w:t>. The bot</w:t>
      </w:r>
      <w:r w:rsidR="00E07A2A">
        <w:t>t</w:t>
      </w:r>
      <w:r>
        <w:t>om row shows highly correlated curtains observed at the same location for at least 3</w:t>
      </w:r>
      <w:r w:rsidR="00E07A2A">
        <w:t xml:space="preserve"> </w:t>
      </w:r>
      <w:r>
        <w:t>to 26 seconds.</w:t>
      </w:r>
    </w:p>
    <w:p w14:paraId="4BD38745" w14:textId="77777777" w:rsidR="00E07A2A" w:rsidRDefault="00E07A2A" w:rsidP="00E07A2A">
      <w:pPr>
        <w:ind w:left="0" w:right="0" w:firstLine="0"/>
      </w:pPr>
    </w:p>
    <w:p w14:paraId="0CF9414E" w14:textId="77777777" w:rsidR="00845866" w:rsidRDefault="00845866" w:rsidP="00845866">
      <w:pPr>
        <w:spacing w:after="152" w:line="265" w:lineRule="auto"/>
        <w:ind w:right="82"/>
      </w:pPr>
      <w:r>
        <w:rPr>
          <w:b/>
        </w:rPr>
        <w:t>4.2 Differentiating Between Drifting and Precipitating Curtains</w:t>
      </w:r>
    </w:p>
    <w:p w14:paraId="514AFBA4" w14:textId="620F58C2" w:rsidR="00981E83" w:rsidDel="00F42755" w:rsidRDefault="00845866" w:rsidP="00845866">
      <w:pPr>
        <w:spacing w:after="152" w:line="265" w:lineRule="auto"/>
        <w:ind w:right="82" w:firstLine="657"/>
        <w:rPr>
          <w:del w:id="178" w:author="Halford, Alexa J. (GSFC-6750)" w:date="2020-05-27T07:53:00Z"/>
        </w:rPr>
      </w:pPr>
      <w:r>
        <w:t xml:space="preserve">The AC6 dosimeters lack the necessary pitch angle resolution to differentiate between drifting and precipitating electrons to test the Blake and O’Brien (2016) hypothesis that curtains are the drifting remnants of microbursts. Fortunately, one </w:t>
      </w:r>
      <w:ins w:id="179" w:author="Halford, Alexa J. (GSFC-6750)" w:date="2020-05-28T14:07:00Z">
        <w:r w:rsidR="002B5ED6">
          <w:t>standard</w:t>
        </w:r>
      </w:ins>
      <w:del w:id="180" w:author="Halford, Alexa J. (GSFC-6750)" w:date="2020-05-28T14:07:00Z">
        <w:r w:rsidDel="002B5ED6">
          <w:delText>common</w:delText>
        </w:r>
      </w:del>
      <w:r>
        <w:t xml:space="preserve"> method</w:t>
      </w:r>
      <w:ins w:id="181" w:author="Halford, Alexa J. (GSFC-6750)" w:date="2020-05-27T07:54:00Z">
        <w:r w:rsidR="00F42755">
          <w:t xml:space="preserve"> </w:t>
        </w:r>
      </w:ins>
    </w:p>
    <w:p w14:paraId="44A4A628" w14:textId="77777777" w:rsidR="00981E83" w:rsidDel="00F42755" w:rsidRDefault="00845866">
      <w:pPr>
        <w:spacing w:after="152" w:line="265" w:lineRule="auto"/>
        <w:ind w:right="82" w:firstLine="657"/>
        <w:rPr>
          <w:del w:id="182" w:author="Halford, Alexa J. (GSFC-6750)" w:date="2020-05-27T07:53:00Z"/>
        </w:rPr>
        <w:pPrChange w:id="183" w:author="Halford, Alexa J. (GSFC-6750)" w:date="2020-05-27T07:53:00Z">
          <w:pPr>
            <w:spacing w:after="0" w:line="259" w:lineRule="auto"/>
            <w:ind w:left="788" w:right="0" w:firstLine="0"/>
          </w:pPr>
        </w:pPrChange>
      </w:pPr>
      <w:del w:id="184" w:author="Halford, Alexa J. (GSFC-6750)" w:date="2020-05-27T07:53:00Z">
        <w:r w:rsidDel="00F42755">
          <w:rPr>
            <w:noProof/>
          </w:rPr>
          <w:drawing>
            <wp:inline distT="0" distB="0" distL="0" distR="0" wp14:anchorId="09D7158F" wp14:editId="1B62C473">
              <wp:extent cx="4861560" cy="1588008"/>
              <wp:effectExtent l="0" t="0" r="0" b="0"/>
              <wp:docPr id="38533" name="Picture 38533"/>
              <wp:cNvGraphicFramePr/>
              <a:graphic xmlns:a="http://schemas.openxmlformats.org/drawingml/2006/main">
                <a:graphicData uri="http://schemas.openxmlformats.org/drawingml/2006/picture">
                  <pic:pic xmlns:pic="http://schemas.openxmlformats.org/drawingml/2006/picture">
                    <pic:nvPicPr>
                      <pic:cNvPr id="38533" name="Picture 38533"/>
                      <pic:cNvPicPr/>
                    </pic:nvPicPr>
                    <pic:blipFill>
                      <a:blip r:embed="rId11"/>
                      <a:stretch>
                        <a:fillRect/>
                      </a:stretch>
                    </pic:blipFill>
                    <pic:spPr>
                      <a:xfrm>
                        <a:off x="0" y="0"/>
                        <a:ext cx="4861560" cy="1588008"/>
                      </a:xfrm>
                      <a:prstGeom prst="rect">
                        <a:avLst/>
                      </a:prstGeom>
                    </pic:spPr>
                  </pic:pic>
                </a:graphicData>
              </a:graphic>
            </wp:inline>
          </w:drawing>
        </w:r>
      </w:del>
    </w:p>
    <w:p w14:paraId="7B8735BA" w14:textId="77777777" w:rsidR="00981E83" w:rsidDel="00F42755" w:rsidRDefault="00845866">
      <w:pPr>
        <w:spacing w:after="360" w:line="231" w:lineRule="auto"/>
        <w:ind w:right="630"/>
        <w:jc w:val="both"/>
        <w:rPr>
          <w:del w:id="185" w:author="Halford, Alexa J. (GSFC-6750)" w:date="2020-05-27T07:53:00Z"/>
        </w:rPr>
        <w:pPrChange w:id="186" w:author="Halford, Alexa J. (GSFC-6750)" w:date="2020-05-27T07:53:00Z">
          <w:pPr>
            <w:spacing w:after="360" w:line="231" w:lineRule="auto"/>
            <w:ind w:left="1375" w:right="630" w:hanging="86"/>
            <w:jc w:val="both"/>
          </w:pPr>
        </w:pPrChange>
      </w:pPr>
      <w:del w:id="187" w:author="Halford, Alexa J. (GSFC-6750)" w:date="2020-05-27T07:53:00Z">
        <w:r w:rsidDel="00F42755">
          <w:rPr>
            <w:rFonts w:ascii="Calibri" w:eastAsia="Calibri" w:hAnsi="Calibri" w:cs="Calibri"/>
            <w:sz w:val="12"/>
          </w:rPr>
          <w:delText>20 25 30 35 35 40 45 50 00 05 10 55 00 05 10 AC6A seconds after AC6A seconds after AC6A seconds after AC6A seconds after 2015/10/28 03:19:00 2015/04/04 15:02:00 2015/05/12 21:26:00 2017/01/22 09:59:00</w:delText>
        </w:r>
      </w:del>
    </w:p>
    <w:p w14:paraId="0D2521AD" w14:textId="77777777" w:rsidR="00E07A2A" w:rsidDel="00255061" w:rsidRDefault="00845866" w:rsidP="00255061">
      <w:pPr>
        <w:spacing w:after="693" w:line="322" w:lineRule="auto"/>
        <w:ind w:right="394"/>
        <w:rPr>
          <w:del w:id="188" w:author="Halford, Alexa J. (GSFC-6750)" w:date="2020-05-27T17:04:00Z"/>
        </w:rPr>
        <w:pPrChange w:id="189" w:author="Halford, Alexa J. (GSFC-6750)" w:date="2020-05-27T17:04:00Z">
          <w:pPr>
            <w:spacing w:after="693" w:line="322" w:lineRule="auto"/>
            <w:ind w:left="592" w:right="394"/>
          </w:pPr>
        </w:pPrChange>
      </w:pPr>
      <w:del w:id="190" w:author="Halford, Alexa J. (GSFC-6750)" w:date="2020-05-27T07:53:00Z">
        <w:r w:rsidDel="00F42755">
          <w:rPr>
            <w:b/>
            <w:sz w:val="18"/>
          </w:rPr>
          <w:delText>Figure 1.</w:delText>
        </w:r>
        <w:r w:rsidDel="00F42755">
          <w:rPr>
            <w:b/>
            <w:sz w:val="18"/>
          </w:rPr>
          <w:tab/>
        </w:r>
        <w:r w:rsidDel="00F42755">
          <w:rPr>
            <w:sz w:val="18"/>
          </w:rPr>
          <w:delText xml:space="preserve">Four examples showing the </w:delText>
        </w:r>
        <w:r w:rsidDel="00F42755">
          <w:rPr>
            <w:i/>
            <w:sz w:val="18"/>
          </w:rPr>
          <w:delText>&gt;</w:delText>
        </w:r>
        <w:r w:rsidDel="00F42755">
          <w:rPr>
            <w:i/>
            <w:sz w:val="18"/>
          </w:rPr>
          <w:tab/>
        </w:r>
        <w:r w:rsidDel="00F42755">
          <w:rPr>
            <w:sz w:val="18"/>
          </w:rPr>
          <w:delText>30 keV electron time series data taken by AC6 at the same time (unshifted) in the top row and</w:delText>
        </w:r>
      </w:del>
      <w:del w:id="191" w:author="Halford, Alexa J. (GSFC-6750)" w:date="2020-05-26T20:42:00Z">
        <w:r w:rsidDel="00CE70DE">
          <w:rPr>
            <w:sz w:val="18"/>
          </w:rPr>
          <w:delText xml:space="preserve"> at</w:delText>
        </w:r>
      </w:del>
      <w:del w:id="192" w:author="Halford, Alexa J. (GSFC-6750)" w:date="2020-05-27T07:53:00Z">
        <w:r w:rsidDel="00F42755">
          <w:rPr>
            <w:sz w:val="18"/>
          </w:rPr>
          <w:delText xml:space="preserve"> the same position (shifted by dt seconds) in the bottom row. </w:delText>
        </w:r>
      </w:del>
      <w:del w:id="193" w:author="Halford, Alexa J. (GSFC-6750)" w:date="2020-05-27T17:04:00Z">
        <w:r w:rsidDel="00255061">
          <w:rPr>
            <w:sz w:val="18"/>
          </w:rPr>
          <w:delText xml:space="preserve">AC6-A, whose data is shown with red curves, was </w:delText>
        </w:r>
        <w:r w:rsidDel="00255061">
          <w:rPr>
            <w:i/>
            <w:sz w:val="18"/>
          </w:rPr>
          <w:delText xml:space="preserve">s </w:delText>
        </w:r>
        <w:r w:rsidDel="00255061">
          <w:rPr>
            <w:sz w:val="18"/>
          </w:rPr>
          <w:delText xml:space="preserve">kilometers ahead of AC6-B. To show the data at the same position the AC6-B time series was shifted by the in-track lag annotated by dt. These examples show that curtain </w:delText>
        </w:r>
      </w:del>
      <w:del w:id="194" w:author="Halford, Alexa J. (GSFC-6750)" w:date="2020-05-26T20:42:00Z">
        <w:r w:rsidDel="00CE70DE">
          <w:rPr>
            <w:sz w:val="18"/>
          </w:rPr>
          <w:delText xml:space="preserve">precipitation </w:delText>
        </w:r>
      </w:del>
      <w:del w:id="195" w:author="Halford, Alexa J. (GSFC-6750)" w:date="2020-05-27T17:04:00Z">
        <w:r w:rsidDel="00255061">
          <w:rPr>
            <w:sz w:val="18"/>
          </w:rPr>
          <w:delText>was highly correlated for up to 26 seconds.</w:delText>
        </w:r>
      </w:del>
    </w:p>
    <w:p w14:paraId="64899C1F" w14:textId="77777777" w:rsidR="00845866" w:rsidDel="00255061" w:rsidRDefault="00845866" w:rsidP="00255061">
      <w:pPr>
        <w:spacing w:after="693" w:line="322" w:lineRule="auto"/>
        <w:ind w:right="394"/>
        <w:rPr>
          <w:del w:id="196" w:author="Halford, Alexa J. (GSFC-6750)" w:date="2020-05-27T17:04:00Z"/>
        </w:rPr>
      </w:pPr>
      <w:r>
        <w:t xml:space="preserve">of distinguishing between precipitating, drifting, and trapped particles </w:t>
      </w:r>
      <w:ins w:id="197" w:author="Halford, Alexa J. (GSFC-6750)" w:date="2020-05-26T20:43:00Z">
        <w:r w:rsidR="00CE70DE">
          <w:t>are</w:t>
        </w:r>
      </w:ins>
      <w:del w:id="198" w:author="Halford, Alexa J. (GSFC-6750)" w:date="2020-05-26T20:43:00Z">
        <w:r w:rsidDel="00CE70DE">
          <w:delText>is</w:delText>
        </w:r>
      </w:del>
      <w:r>
        <w:t xml:space="preserve"> using particle</w:t>
      </w:r>
      <w:r w:rsidR="00E07A2A">
        <w:t xml:space="preserve"> </w:t>
      </w:r>
      <w:r>
        <w:t>measurements in conjunction with the location of the South Atlantic Anomaly (SAA).</w:t>
      </w:r>
      <w:r w:rsidR="00E07A2A">
        <w:t xml:space="preserve"> </w:t>
      </w:r>
    </w:p>
    <w:p w14:paraId="0E374CE6" w14:textId="77777777" w:rsidR="00255061" w:rsidRDefault="00255061" w:rsidP="00255061">
      <w:pPr>
        <w:spacing w:after="693" w:line="322" w:lineRule="auto"/>
        <w:ind w:right="394"/>
        <w:rPr>
          <w:ins w:id="199" w:author="Halford, Alexa J. (GSFC-6750)" w:date="2020-05-27T17:04:00Z"/>
        </w:rPr>
        <w:pPrChange w:id="200" w:author="Halford, Alexa J. (GSFC-6750)" w:date="2020-05-27T17:04:00Z">
          <w:pPr>
            <w:spacing w:after="693" w:line="322" w:lineRule="auto"/>
            <w:ind w:left="10" w:right="394"/>
          </w:pPr>
        </w:pPrChange>
      </w:pPr>
      <w:ins w:id="201" w:author="Halford, Alexa J. (GSFC-6750)" w:date="2020-05-27T17:04:00Z">
        <w:r>
          <w:tab/>
        </w:r>
      </w:ins>
    </w:p>
    <w:p w14:paraId="7A8DBBCA" w14:textId="5F788B13" w:rsidR="00981E83" w:rsidRDefault="00845866" w:rsidP="00255061">
      <w:pPr>
        <w:spacing w:after="693" w:line="322" w:lineRule="auto"/>
        <w:ind w:right="394" w:firstLine="657"/>
        <w:pPrChange w:id="202" w:author="Halford, Alexa J. (GSFC-6750)" w:date="2020-05-27T17:04:00Z">
          <w:pPr>
            <w:spacing w:after="693" w:line="322" w:lineRule="auto"/>
            <w:ind w:left="10" w:right="394" w:firstLine="710"/>
          </w:pPr>
        </w:pPrChange>
      </w:pPr>
      <w:r>
        <w:t>Earth’s magnetic field is asymmetric</w:t>
      </w:r>
      <w:ins w:id="203" w:author="Halford, Alexa J. (GSFC-6750)" w:date="2020-05-28T14:08:00Z">
        <w:r w:rsidR="002B5ED6">
          <w:t xml:space="preserve"> and has a region of</w:t>
        </w:r>
      </w:ins>
      <w:commentRangeStart w:id="204"/>
      <w:del w:id="205" w:author="Halford, Alexa J. (GSFC-6750)" w:date="2020-05-28T14:08:00Z">
        <w:r w:rsidDel="002B5ED6">
          <w:delText xml:space="preserve">, which creates a region of </w:delText>
        </w:r>
      </w:del>
      <w:ins w:id="206" w:author="Halford, Alexa J. (GSFC-6750)" w:date="2020-05-26T20:43:00Z">
        <w:r w:rsidR="00CE70DE">
          <w:t xml:space="preserve"> </w:t>
        </w:r>
      </w:ins>
      <w:ins w:id="207" w:author="Halford, Alexa J. (GSFC-6750)" w:date="2020-05-28T14:11:00Z">
        <w:r w:rsidR="002B5ED6">
          <w:t xml:space="preserve">a </w:t>
        </w:r>
      </w:ins>
      <w:r>
        <w:t>weaker magnetic</w:t>
      </w:r>
      <w:r w:rsidR="00E07A2A">
        <w:t xml:space="preserve"> f</w:t>
      </w:r>
      <w:r>
        <w:t xml:space="preserve">ield </w:t>
      </w:r>
      <w:commentRangeEnd w:id="204"/>
      <w:r w:rsidR="002B5ED6">
        <w:rPr>
          <w:rStyle w:val="CommentReference"/>
        </w:rPr>
        <w:commentReference w:id="204"/>
      </w:r>
      <w:r>
        <w:t>in the South Atlantic Ocean called the South Atlantic Anomaly. The weaker mag</w:t>
      </w:r>
      <w:r w:rsidR="00E07A2A">
        <w:t>n</w:t>
      </w:r>
      <w:r>
        <w:t>etic field in the SAA naturally differentiates particles by pitch angle into trapped and</w:t>
      </w:r>
      <w:r w:rsidR="00E07A2A">
        <w:t xml:space="preserve"> </w:t>
      </w:r>
      <w:r>
        <w:t>quasi-trapped populations. While some particles observed in LEO are trapped and will</w:t>
      </w:r>
      <w:r w:rsidR="00E07A2A">
        <w:t xml:space="preserve"> </w:t>
      </w:r>
      <w:r>
        <w:t xml:space="preserve">execute closed drift paths, most particles </w:t>
      </w:r>
      <w:ins w:id="208" w:author="Halford, Alexa J. (GSFC-6750)" w:date="2020-05-26T20:44:00Z">
        <w:r w:rsidR="00CE70DE">
          <w:t>found</w:t>
        </w:r>
      </w:ins>
      <w:del w:id="209" w:author="Halford, Alexa J. (GSFC-6750)" w:date="2020-05-26T20:44:00Z">
        <w:r w:rsidDel="00CE70DE">
          <w:delText>observed</w:delText>
        </w:r>
      </w:del>
      <w:r>
        <w:t xml:space="preserve"> in LEO are quasi-trapped: they drift around the Earth until they reach the SAA. Within the SAA, the weaker magnetic field strength can lower the particle’s mirror point altitude into the atmosphere, where collisions with the atmospheric</w:t>
      </w:r>
      <w:ins w:id="210" w:author="Halford, Alexa J. (GSFC-6750)" w:date="2020-05-28T14:09:00Z">
        <w:r w:rsidR="002B5ED6">
          <w:t xml:space="preserve"> neutrals and</w:t>
        </w:r>
      </w:ins>
      <w:r>
        <w:t xml:space="preserve"> ions are more numerous</w:t>
      </w:r>
      <w:ins w:id="211" w:author="Halford, Alexa J. (GSFC-6750)" w:date="2020-05-26T20:44:00Z">
        <w:r w:rsidR="00CE70DE">
          <w:t>,</w:t>
        </w:r>
      </w:ins>
      <w:r>
        <w:t xml:space="preserve"> and the particle is lost.</w:t>
      </w:r>
    </w:p>
    <w:p w14:paraId="2A6A22FB" w14:textId="77777777" w:rsidR="00F41301" w:rsidRDefault="00845866" w:rsidP="00845866">
      <w:pPr>
        <w:ind w:left="10" w:right="274" w:firstLine="710"/>
      </w:pPr>
      <w:r>
        <w:lastRenderedPageBreak/>
        <w:t>Particles that are quasi-trapped have pitch angles in the drift loss cone and will pre</w:t>
      </w:r>
      <w:r w:rsidR="00E07A2A">
        <w:t>c</w:t>
      </w:r>
      <w:r>
        <w:t>ipitate within one drift period (often within the SAA). Particles with smaller equato</w:t>
      </w:r>
      <w:r w:rsidR="00E07A2A">
        <w:t>r</w:t>
      </w:r>
      <w:r>
        <w:t xml:space="preserve">ial pitch angles </w:t>
      </w:r>
      <w:commentRangeStart w:id="212"/>
      <w:r>
        <w:t>(less than ≈ 6</w:t>
      </w:r>
      <w:r>
        <w:rPr>
          <w:rFonts w:ascii="Times New Roman" w:hAnsi="Times New Roman" w:cs="Times New Roman"/>
          <w:vertAlign w:val="superscript"/>
        </w:rPr>
        <w:t>◦</w:t>
      </w:r>
      <w:r>
        <w:t xml:space="preserve">) </w:t>
      </w:r>
      <w:commentRangeEnd w:id="212"/>
      <w:r w:rsidR="002B5ED6">
        <w:rPr>
          <w:rStyle w:val="CommentReference"/>
        </w:rPr>
        <w:commentReference w:id="212"/>
      </w:r>
      <w:r>
        <w:t>that are lost in the atmosphere within one bounce are in the bounce loss cone (BLC). Traditionally, we define a BLC particle if its mirror point altitude is at or below 100 km in either hemisphere</w:t>
      </w:r>
      <w:r w:rsidR="00E07A2A">
        <w:t xml:space="preserve">. </w:t>
      </w:r>
    </w:p>
    <w:p w14:paraId="44CCAE8E" w14:textId="0B55AD42" w:rsidR="00F41301" w:rsidRDefault="00845866" w:rsidP="00F41301">
      <w:pPr>
        <w:ind w:left="10" w:right="274" w:firstLine="710"/>
      </w:pPr>
      <w:del w:id="213" w:author="Halford, Alexa J. (GSFC-6750)" w:date="2020-05-28T14:12:00Z">
        <w:r w:rsidDel="002B5ED6">
          <w:delText xml:space="preserve">In </w:delText>
        </w:r>
      </w:del>
      <w:ins w:id="214" w:author="Halford, Alexa J. (GSFC-6750)" w:date="2020-05-28T14:12:00Z">
        <w:r w:rsidR="002B5ED6">
          <w:t xml:space="preserve">For most </w:t>
        </w:r>
      </w:ins>
      <w:ins w:id="215" w:author="Halford, Alexa J. (GSFC-6750)" w:date="2020-05-28T14:13:00Z">
        <w:r w:rsidR="002B5ED6">
          <w:t xml:space="preserve">energies of </w:t>
        </w:r>
      </w:ins>
      <w:ins w:id="216" w:author="Halford, Alexa J. (GSFC-6750)" w:date="2020-05-28T14:12:00Z">
        <w:r w:rsidR="002B5ED6">
          <w:t>parti</w:t>
        </w:r>
      </w:ins>
      <w:ins w:id="217" w:author="Halford, Alexa J. (GSFC-6750)" w:date="2020-05-28T14:13:00Z">
        <w:r w:rsidR="002B5ED6">
          <w:t>cles i</w:t>
        </w:r>
      </w:ins>
      <w:ins w:id="218" w:author="Halford, Alexa J. (GSFC-6750)" w:date="2020-05-28T14:12:00Z">
        <w:r w:rsidR="002B5ED6">
          <w:t xml:space="preserve">n </w:t>
        </w:r>
      </w:ins>
      <w:r>
        <w:t xml:space="preserve">most regions outside of the SAA and </w:t>
      </w:r>
      <w:del w:id="219" w:author="Halford, Alexa J. (GSFC-6750)" w:date="2020-05-28T14:11:00Z">
        <w:r w:rsidDel="002B5ED6">
          <w:delText>it</w:delText>
        </w:r>
        <w:proofErr w:type="spellStart"/>
        <w:r w:rsidDel="002B5ED6">
          <w:delText xml:space="preserve">s </w:delText>
        </w:r>
      </w:del>
      <w:ins w:id="220" w:author="Halford, Alexa J. (GSFC-6750)" w:date="2020-05-28T14:11:00Z">
        <w:r w:rsidR="002B5ED6">
          <w:t>their</w:t>
        </w:r>
        <w:r w:rsidR="002B5ED6">
          <w:t xml:space="preserve"> </w:t>
        </w:r>
      </w:ins>
      <w:r>
        <w:t>conjuga</w:t>
      </w:r>
      <w:proofErr w:type="spellEnd"/>
      <w:r>
        <w:t>te point</w:t>
      </w:r>
      <w:ins w:id="221" w:author="Halford, Alexa J. (GSFC-6750)" w:date="2020-05-28T14:11:00Z">
        <w:r w:rsidR="002B5ED6">
          <w:t>s</w:t>
        </w:r>
      </w:ins>
      <w:r>
        <w:t xml:space="preserve"> in the North Atlantic</w:t>
      </w:r>
      <w:ins w:id="222" w:author="Halford, Alexa J. (GSFC-6750)" w:date="2020-05-28T14:11:00Z">
        <w:r w:rsidR="002B5ED6">
          <w:t>,</w:t>
        </w:r>
      </w:ins>
      <w:r w:rsidR="00E07A2A">
        <w:t xml:space="preserve"> </w:t>
      </w:r>
      <w:r>
        <w:t>AC6 will observe a combination of drift and bounce loss cone</w:t>
      </w:r>
      <w:ins w:id="223" w:author="Halford, Alexa J. (GSFC-6750)" w:date="2020-05-28T14:13:00Z">
        <w:r w:rsidR="002B5ED6">
          <w:t xml:space="preserve"> particles</w:t>
        </w:r>
      </w:ins>
      <w:del w:id="224" w:author="Halford, Alexa J. (GSFC-6750)" w:date="2020-05-28T14:13:00Z">
        <w:r w:rsidDel="002B5ED6">
          <w:delText xml:space="preserve"> electrons</w:delText>
        </w:r>
      </w:del>
      <w:r>
        <w:t>. In the SAA, AC</w:t>
      </w:r>
      <w:r w:rsidR="00E07A2A">
        <w:t xml:space="preserve"> </w:t>
      </w:r>
      <w:r>
        <w:t>does not only observe electrons that are immediately lost</w:t>
      </w:r>
      <w:ins w:id="225" w:author="Halford, Alexa J. (GSFC-6750)" w:date="2020-05-26T20:47:00Z">
        <w:r w:rsidR="00CE70DE">
          <w:t xml:space="preserve"> </w:t>
        </w:r>
      </w:ins>
      <w:del w:id="226" w:author="Halford, Alexa J. (GSFC-6750)" w:date="2020-05-26T20:45:00Z">
        <w:r w:rsidDel="00CE70DE">
          <w:delText>,</w:delText>
        </w:r>
      </w:del>
      <w:del w:id="227" w:author="Halford, Alexa J. (GSFC-6750)" w:date="2020-05-26T20:47:00Z">
        <w:r w:rsidDel="00CE70DE">
          <w:delText xml:space="preserve"> </w:delText>
        </w:r>
      </w:del>
      <w:r>
        <w:t>but a combination of electrons</w:t>
      </w:r>
      <w:r w:rsidR="00E07A2A">
        <w:t xml:space="preserve"> </w:t>
      </w:r>
      <w:r>
        <w:t>that are in the drift loss cone, bounce loss cone</w:t>
      </w:r>
      <w:ins w:id="228" w:author="Halford, Alexa J. (GSFC-6750)" w:date="2020-05-26T20:47:00Z">
        <w:r w:rsidR="00CE70DE">
          <w:t>,</w:t>
        </w:r>
      </w:ins>
      <w:del w:id="229" w:author="Halford, Alexa J. (GSFC-6750)" w:date="2020-05-26T20:45:00Z">
        <w:r w:rsidDel="00CE70DE">
          <w:delText>,</w:delText>
        </w:r>
      </w:del>
      <w:r>
        <w:t xml:space="preserve"> and trapped</w:t>
      </w:r>
      <w:ins w:id="230" w:author="Halford, Alexa J. (GSFC-6750)" w:date="2020-05-26T20:46:00Z">
        <w:r w:rsidR="00CE70DE">
          <w:t xml:space="preserve">. </w:t>
        </w:r>
      </w:ins>
      <w:del w:id="231" w:author="Halford, Alexa J. (GSFC-6750)" w:date="2020-05-26T20:46:00Z">
        <w:r w:rsidDel="00CE70DE">
          <w:delText xml:space="preserve"> (a</w:delText>
        </w:r>
      </w:del>
      <w:ins w:id="232" w:author="Halford, Alexa J. (GSFC-6750)" w:date="2020-05-26T20:46:00Z">
        <w:r w:rsidR="00CE70DE">
          <w:t>A</w:t>
        </w:r>
      </w:ins>
      <w:r>
        <w:t xml:space="preserve"> trapped electron that</w:t>
      </w:r>
      <w:ins w:id="233" w:author="Halford, Alexa J. (GSFC-6750)" w:date="2020-05-26T20:46:00Z">
        <w:r w:rsidR="00CE70DE">
          <w:t xml:space="preserve"> </w:t>
        </w:r>
      </w:ins>
      <w:del w:id="234" w:author="Halford, Alexa J. (GSFC-6750)" w:date="2020-05-26T20:46:00Z">
        <w:r w:rsidDel="00CE70DE">
          <w:delText xml:space="preserve"> </w:delText>
        </w:r>
        <w:r w:rsidR="00E07A2A" w:rsidDel="00CE70DE">
          <w:delText xml:space="preserve"> </w:delText>
        </w:r>
      </w:del>
      <w:r>
        <w:t xml:space="preserve">locally mirrors at AC6’s altitude in </w:t>
      </w:r>
      <w:ins w:id="235" w:author="Halford, Alexa J. (GSFC-6750)" w:date="2020-05-26T20:46:00Z">
        <w:r w:rsidR="00CE70DE">
          <w:t xml:space="preserve">the </w:t>
        </w:r>
      </w:ins>
      <w:r>
        <w:t xml:space="preserve">SAA will </w:t>
      </w:r>
      <w:ins w:id="236" w:author="Halford, Alexa J. (GSFC-6750)" w:date="2020-05-26T20:46:00Z">
        <w:r w:rsidR="00CE70DE">
          <w:t>reflect</w:t>
        </w:r>
      </w:ins>
      <w:del w:id="237" w:author="Halford, Alexa J. (GSFC-6750)" w:date="2020-05-26T20:46:00Z">
        <w:r w:rsidDel="00CE70DE">
          <w:delText>mirror</w:delText>
        </w:r>
      </w:del>
      <w:r>
        <w:t xml:space="preserve"> at higher altitudes everywhere else</w:t>
      </w:r>
      <w:del w:id="238" w:author="Halford, Alexa J. (GSFC-6750)" w:date="2020-05-26T20:47:00Z">
        <w:r w:rsidDel="00CE70DE">
          <w:delText>)</w:delText>
        </w:r>
      </w:del>
      <w:r>
        <w:t>. In the region magnetically conjugate to the SAA in the North Atlantic, AC6 only observes electrons in the BLC. Here, if an electron makes it to AC6’s altitude, it might be</w:t>
      </w:r>
      <w:r w:rsidR="00E07A2A">
        <w:t xml:space="preserve"> i</w:t>
      </w:r>
      <w:r>
        <w:t xml:space="preserve">n the local loss cone and </w:t>
      </w:r>
      <w:ins w:id="239" w:author="Halford, Alexa J. (GSFC-6750)" w:date="2020-05-28T14:14:00Z">
        <w:r w:rsidR="002B5ED6">
          <w:t xml:space="preserve">is statistically likely to </w:t>
        </w:r>
      </w:ins>
      <w:r>
        <w:t>precipitate in the local hemisphere. Alternatively, the electron</w:t>
      </w:r>
      <w:r w:rsidR="00E07A2A">
        <w:t xml:space="preserve"> c</w:t>
      </w:r>
      <w:r>
        <w:t>an mirror at or below AC6 and bounce to its conjugate mirror point deep in the atmosphere or below sea level in the SAA. Therefore, any electrons observed in the BLC region must rapidly precipitate.</w:t>
      </w:r>
      <w:r w:rsidR="00A23F98">
        <w:t xml:space="preserve"> </w:t>
      </w:r>
    </w:p>
    <w:p w14:paraId="7B516057" w14:textId="1A435C4B" w:rsidR="00981E83" w:rsidRDefault="00845866" w:rsidP="00F41301">
      <w:pPr>
        <w:ind w:left="10" w:right="274" w:firstLine="710"/>
      </w:pPr>
      <w:r>
        <w:t>We estimated the BLC region for locally-mirroring electrons in the North Atlantic</w:t>
      </w:r>
      <w:r w:rsidR="00A23F98">
        <w:t xml:space="preserve"> </w:t>
      </w:r>
      <w:r>
        <w:t>Ocean using the IRBEM-Lib magnetic field library and the Olson-</w:t>
      </w:r>
      <w:proofErr w:type="spellStart"/>
      <w:r>
        <w:t>Pfitzer</w:t>
      </w:r>
      <w:proofErr w:type="spellEnd"/>
      <w:r>
        <w:t xml:space="preserve"> magnetic field</w:t>
      </w:r>
      <w:r w:rsidR="00A23F98">
        <w:t xml:space="preserve"> </w:t>
      </w:r>
      <w:r>
        <w:t>model (</w:t>
      </w:r>
      <w:proofErr w:type="spellStart"/>
      <w:r>
        <w:t>Boscher</w:t>
      </w:r>
      <w:proofErr w:type="spellEnd"/>
      <w:r>
        <w:t xml:space="preserve"> et al., 2012; Olson &amp; </w:t>
      </w:r>
      <w:proofErr w:type="spellStart"/>
      <w:r>
        <w:t>Pfitzer</w:t>
      </w:r>
      <w:proofErr w:type="spellEnd"/>
      <w:r>
        <w:t>, 1982). We defined a latitude-longitude grid,</w:t>
      </w:r>
      <w:r w:rsidR="00A23F98">
        <w:t xml:space="preserve"> </w:t>
      </w:r>
      <w:r>
        <w:t>with a ≈ 0</w:t>
      </w:r>
      <w:r w:rsidRPr="00E07A2A">
        <w:rPr>
          <w:i/>
        </w:rPr>
        <w:t>.</w:t>
      </w:r>
      <w:r>
        <w:t>5</w:t>
      </w:r>
      <w:r w:rsidRPr="00E07A2A">
        <w:rPr>
          <w:rFonts w:ascii="Times New Roman" w:hAnsi="Times New Roman" w:cs="Times New Roman"/>
          <w:vertAlign w:val="superscript"/>
        </w:rPr>
        <w:t>◦</w:t>
      </w:r>
      <w:r w:rsidRPr="00E07A2A">
        <w:rPr>
          <w:vertAlign w:val="superscript"/>
        </w:rPr>
        <w:t xml:space="preserve"> </w:t>
      </w:r>
      <w:r>
        <w:t>× 0</w:t>
      </w:r>
      <w:r w:rsidRPr="00E07A2A">
        <w:rPr>
          <w:i/>
        </w:rPr>
        <w:t>.</w:t>
      </w:r>
      <w:r>
        <w:t>5</w:t>
      </w:r>
      <w:r w:rsidRPr="00E07A2A">
        <w:rPr>
          <w:rFonts w:ascii="Times New Roman" w:hAnsi="Times New Roman" w:cs="Times New Roman"/>
          <w:vertAlign w:val="superscript"/>
        </w:rPr>
        <w:t>◦</w:t>
      </w:r>
      <w:r w:rsidRPr="00E07A2A">
        <w:rPr>
          <w:vertAlign w:val="superscript"/>
        </w:rPr>
        <w:t xml:space="preserve"> </w:t>
      </w:r>
      <w:r>
        <w:t xml:space="preserve">grid size, spanning the North Atlantic at </w:t>
      </w:r>
      <w:ins w:id="240" w:author="Halford, Alexa J. (GSFC-6750)" w:date="2020-05-26T20:47:00Z">
        <w:r w:rsidR="00CE70DE">
          <w:t>700-kilometer</w:t>
        </w:r>
      </w:ins>
      <w:del w:id="241" w:author="Halford, Alexa J. (GSFC-6750)" w:date="2020-05-26T20:47:00Z">
        <w:r w:rsidDel="00CE70DE">
          <w:delText>700 kilometer</w:delText>
        </w:r>
      </w:del>
      <w:r>
        <w:t xml:space="preserve"> altitude</w:t>
      </w:r>
      <w:r w:rsidR="00A23F98">
        <w:t xml:space="preserve"> </w:t>
      </w:r>
      <w:r>
        <w:t>(a typical altitude for AC6), and estimated the local magnetic field strength. For each</w:t>
      </w:r>
      <w:r w:rsidR="00A23F98">
        <w:t xml:space="preserve"> </w:t>
      </w:r>
      <w:r>
        <w:t>latitude-longitude point</w:t>
      </w:r>
      <w:ins w:id="242" w:author="Halford, Alexa J. (GSFC-6750)" w:date="2020-05-26T20:47:00Z">
        <w:r w:rsidR="00CE70DE">
          <w:t>,</w:t>
        </w:r>
      </w:ins>
      <w:r>
        <w:t xml:space="preserve"> we traced the magnetic field line to the southern hemisphere and</w:t>
      </w:r>
      <w:r w:rsidR="00A23F98">
        <w:t xml:space="preserve"> </w:t>
      </w:r>
      <w:r>
        <w:t xml:space="preserve">found the conjugate mirror point altitude. If the conjugate mirror point is </w:t>
      </w:r>
      <w:ins w:id="243" w:author="Halford, Alexa J. (GSFC-6750)" w:date="2020-05-26T20:50:00Z">
        <w:r w:rsidR="00CE70DE">
          <w:t xml:space="preserve">&gt;= </w:t>
        </w:r>
      </w:ins>
      <w:del w:id="244" w:author="Halford, Alexa J. (GSFC-6750)" w:date="2020-05-26T20:48:00Z">
        <w:r w:rsidDel="00CE70DE">
          <w:delText>at or below</w:delText>
        </w:r>
        <w:r w:rsidR="00A23F98" w:rsidDel="00CE70DE">
          <w:delText xml:space="preserve"> </w:delText>
        </w:r>
      </w:del>
      <w:r>
        <w:t>100 kilometers, the electron is likely lost</w:t>
      </w:r>
      <w:ins w:id="245" w:author="Halford, Alexa J. (GSFC-6750)" w:date="2020-05-26T20:47:00Z">
        <w:r w:rsidR="00CE70DE">
          <w:t>,</w:t>
        </w:r>
      </w:ins>
      <w:r>
        <w:t xml:space="preserve"> and the </w:t>
      </w:r>
      <w:ins w:id="246" w:author="Halford, Alexa J. (GSFC-6750)" w:date="2020-05-26T20:47:00Z">
        <w:r w:rsidR="00CE70DE">
          <w:t>associated</w:t>
        </w:r>
      </w:ins>
      <w:del w:id="247" w:author="Halford, Alexa J. (GSFC-6750)" w:date="2020-05-26T20:47:00Z">
        <w:r w:rsidDel="00CE70DE">
          <w:delText>assosiated</w:delText>
        </w:r>
      </w:del>
      <w:r>
        <w:t xml:space="preserve"> grid point is considered to</w:t>
      </w:r>
      <w:r w:rsidR="00F41301">
        <w:t xml:space="preserve"> </w:t>
      </w:r>
      <w:r>
        <w:t>be in the BLC. Furthermore, a more rigorous bounce loss cone criterion is the conjugate</w:t>
      </w:r>
      <w:r w:rsidR="00A23F98">
        <w:t xml:space="preserve"> </w:t>
      </w:r>
      <w:r>
        <w:t>mirror point</w:t>
      </w:r>
      <w:r w:rsidR="00F41301">
        <w:t xml:space="preserve"> </w:t>
      </w:r>
      <w:r>
        <w:t xml:space="preserve">altitude below sea level. In this case, the electron is </w:t>
      </w:r>
      <w:del w:id="248" w:author="Halford, Alexa J. (GSFC-6750)" w:date="2020-05-28T14:16:00Z">
        <w:r w:rsidDel="000C3530">
          <w:delText xml:space="preserve">definitely </w:delText>
        </w:r>
      </w:del>
      <w:ins w:id="249" w:author="Halford, Alexa J. (GSFC-6750)" w:date="2020-05-28T14:16:00Z">
        <w:r w:rsidR="000C3530">
          <w:t>highly likely to be</w:t>
        </w:r>
        <w:r w:rsidR="000C3530">
          <w:t xml:space="preserve"> </w:t>
        </w:r>
      </w:ins>
      <w:r>
        <w:t>lost. Since</w:t>
      </w:r>
      <w:r w:rsidR="00E07A2A">
        <w:t xml:space="preserve"> </w:t>
      </w:r>
      <w:r>
        <w:t>AC6 can measure locally</w:t>
      </w:r>
      <w:r w:rsidR="00F41301">
        <w:t xml:space="preserve"> </w:t>
      </w:r>
      <w:r>
        <w:t>mirroring electrons in the North Atlantic, the spacecraft altitude determines the upper bound</w:t>
      </w:r>
      <w:r w:rsidR="00F41301">
        <w:t xml:space="preserve"> </w:t>
      </w:r>
      <w:r>
        <w:t>conjugate mirror point altitude in the SAA. The BLC</w:t>
      </w:r>
      <w:r w:rsidR="00A23F98">
        <w:t xml:space="preserve"> </w:t>
      </w:r>
      <w:r>
        <w:t>region estimated by this method closely matches</w:t>
      </w:r>
      <w:r w:rsidR="00F41301">
        <w:t xml:space="preserve"> </w:t>
      </w:r>
      <w:r>
        <w:t xml:space="preserve">the BLC region shown in </w:t>
      </w:r>
      <w:proofErr w:type="spellStart"/>
      <w:r>
        <w:t>Comess</w:t>
      </w:r>
      <w:proofErr w:type="spellEnd"/>
      <w:r>
        <w:t xml:space="preserve"> et</w:t>
      </w:r>
      <w:r w:rsidR="00A23F98">
        <w:t xml:space="preserve"> </w:t>
      </w:r>
      <w:r>
        <w:t>al. (2013, Figure 1) and Dietrich et al. (2010, Figure 3).</w:t>
      </w:r>
      <w:r w:rsidR="00F41301">
        <w:t xml:space="preserve"> </w:t>
      </w:r>
      <w:r>
        <w:t>Furthermore, we repeated the</w:t>
      </w:r>
      <w:r w:rsidR="00A23F98">
        <w:t xml:space="preserve"> </w:t>
      </w:r>
      <w:r>
        <w:t xml:space="preserve">same analysis using the </w:t>
      </w:r>
      <w:proofErr w:type="spellStart"/>
      <w:r>
        <w:t>Tsyganenko</w:t>
      </w:r>
      <w:proofErr w:type="spellEnd"/>
      <w:r>
        <w:t xml:space="preserve"> 1989 model (</w:t>
      </w:r>
      <w:proofErr w:type="spellStart"/>
      <w:r>
        <w:t>Tsyganenko</w:t>
      </w:r>
      <w:proofErr w:type="spellEnd"/>
      <w:r>
        <w:t>, 1989), which yielded similar boundaries.</w:t>
      </w:r>
    </w:p>
    <w:p w14:paraId="7BE9D2E0" w14:textId="77777777" w:rsidR="00E07A2A" w:rsidRDefault="00E07A2A" w:rsidP="00E07A2A">
      <w:pPr>
        <w:ind w:left="0" w:right="0" w:firstLine="0"/>
      </w:pPr>
    </w:p>
    <w:p w14:paraId="544BE385" w14:textId="77777777" w:rsidR="00E07A2A" w:rsidRDefault="00E07A2A" w:rsidP="00E07A2A">
      <w:pPr>
        <w:ind w:left="0" w:right="0" w:firstLine="0"/>
      </w:pPr>
    </w:p>
    <w:p w14:paraId="7E6440CD" w14:textId="77777777" w:rsidR="00981E83" w:rsidRDefault="00845866">
      <w:pPr>
        <w:pStyle w:val="Heading1"/>
        <w:tabs>
          <w:tab w:val="center" w:pos="1147"/>
        </w:tabs>
        <w:ind w:left="-15" w:firstLine="0"/>
      </w:pPr>
      <w:r>
        <w:t>5 Results</w:t>
      </w:r>
    </w:p>
    <w:p w14:paraId="6716F05B" w14:textId="77777777" w:rsidR="00981E83" w:rsidRDefault="00845866" w:rsidP="00A23F98">
      <w:pPr>
        <w:spacing w:after="351"/>
        <w:ind w:right="0"/>
      </w:pPr>
      <w:r>
        <w:t>In this study</w:t>
      </w:r>
      <w:ins w:id="250" w:author="Halford, Alexa J. (GSFC-6750)" w:date="2020-05-26T20:50:00Z">
        <w:r w:rsidR="00CE70DE">
          <w:t>,</w:t>
        </w:r>
      </w:ins>
      <w:r>
        <w:t xml:space="preserve"> we answered three questions:</w:t>
      </w:r>
    </w:p>
    <w:p w14:paraId="760FC4DF" w14:textId="77777777" w:rsidR="00981E83" w:rsidRDefault="00845866" w:rsidP="00A23F98">
      <w:pPr>
        <w:spacing w:after="46"/>
        <w:ind w:left="0" w:right="0" w:firstLine="0"/>
      </w:pPr>
      <w:r>
        <w:t>1. What is the distribution of curtain widths in latitude?</w:t>
      </w:r>
    </w:p>
    <w:p w14:paraId="56009BD7" w14:textId="77777777" w:rsidR="00981E83" w:rsidRDefault="00845866" w:rsidP="00A23F98">
      <w:pPr>
        <w:spacing w:after="46"/>
        <w:ind w:left="0" w:right="0" w:firstLine="0"/>
      </w:pPr>
      <w:r>
        <w:t>2. When and where are curtains observed?</w:t>
      </w:r>
    </w:p>
    <w:p w14:paraId="7067789F" w14:textId="77777777" w:rsidR="00981E83" w:rsidRDefault="00845866" w:rsidP="00A23F98">
      <w:pPr>
        <w:spacing w:after="360"/>
        <w:ind w:left="0" w:right="0" w:firstLine="0"/>
      </w:pPr>
      <w:r>
        <w:t>3. Are curtains drifting or locally precipitating?</w:t>
      </w:r>
    </w:p>
    <w:p w14:paraId="4C8B4CB8" w14:textId="77777777" w:rsidR="00A23F98" w:rsidRDefault="00845866" w:rsidP="00A23F98">
      <w:pPr>
        <w:spacing w:after="338"/>
        <w:ind w:left="0" w:right="0" w:firstLine="0"/>
      </w:pPr>
      <w:r>
        <w:t xml:space="preserve">We then compared some of these results to the </w:t>
      </w:r>
      <w:r w:rsidRPr="00A23F98">
        <w:rPr>
          <w:i/>
        </w:rPr>
        <w:t xml:space="preserve">&gt; </w:t>
      </w:r>
      <w:r>
        <w:t>30 keV microburst distribution from Shumko et al. (2019).</w:t>
      </w:r>
    </w:p>
    <w:p w14:paraId="170B0A7C" w14:textId="77777777" w:rsidR="00981E83" w:rsidRDefault="00845866" w:rsidP="00A23F98">
      <w:pPr>
        <w:spacing w:after="338"/>
        <w:ind w:left="0" w:right="0" w:firstLine="0"/>
      </w:pPr>
      <w:r w:rsidRPr="00A23F98">
        <w:rPr>
          <w:b/>
        </w:rPr>
        <w:t>5.1 Curtain Width</w:t>
      </w:r>
    </w:p>
    <w:p w14:paraId="1D9DF025" w14:textId="77777777" w:rsidR="00F41301" w:rsidRDefault="00845866" w:rsidP="00F41301">
      <w:pPr>
        <w:ind w:left="0" w:right="255" w:firstLine="720"/>
      </w:pPr>
      <w:r>
        <w:t>We quantified the curtain width in the dos1 time series as the width at half of th</w:t>
      </w:r>
      <w:r w:rsidR="00A23F98">
        <w:t xml:space="preserve">e </w:t>
      </w:r>
      <w:r>
        <w:t>curtain’s</w:t>
      </w:r>
      <w:r w:rsidR="00F41301">
        <w:t xml:space="preserve"> </w:t>
      </w:r>
      <w:r>
        <w:t>topographic prominence: the height of the peak above the lowest contour that</w:t>
      </w:r>
      <w:r w:rsidR="00A23F98">
        <w:t xml:space="preserve"> </w:t>
      </w:r>
      <w:r>
        <w:t>encircles the peak but</w:t>
      </w:r>
      <w:r w:rsidR="00F41301">
        <w:t xml:space="preserve"> </w:t>
      </w:r>
      <w:r>
        <w:t>contains no higher peak. The spatial width of a curtain is then</w:t>
      </w:r>
      <w:r w:rsidR="00A23F98">
        <w:t xml:space="preserve"> </w:t>
      </w:r>
      <w:r>
        <w:t>the product of the observed width in</w:t>
      </w:r>
      <w:r w:rsidR="00F41301">
        <w:t xml:space="preserve"> </w:t>
      </w:r>
      <w:r>
        <w:t>time and AC6’s orbital velocity. The curtain width</w:t>
      </w:r>
      <w:r w:rsidR="00A23F98">
        <w:t xml:space="preserve"> </w:t>
      </w:r>
      <w:r>
        <w:t>is measured along AC6’s orbit track</w:t>
      </w:r>
      <w:ins w:id="251" w:author="Halford, Alexa J. (GSFC-6750)" w:date="2020-05-26T20:50:00Z">
        <w:r w:rsidR="00CE70DE">
          <w:t>,</w:t>
        </w:r>
      </w:ins>
      <w:r>
        <w:t xml:space="preserve"> which is mostly</w:t>
      </w:r>
      <w:r w:rsidR="00F41301">
        <w:t xml:space="preserve"> </w:t>
      </w:r>
      <w:r>
        <w:t>in latitude</w:t>
      </w:r>
      <w:ins w:id="252" w:author="Halford, Alexa J. (GSFC-6750)" w:date="2020-05-26T20:50:00Z">
        <w:r w:rsidR="00CE70DE">
          <w:t xml:space="preserve">. </w:t>
        </w:r>
        <w:commentRangeStart w:id="253"/>
        <w:r w:rsidR="00CE70DE">
          <w:t>Therefore</w:t>
        </w:r>
      </w:ins>
      <w:del w:id="254" w:author="Halford, Alexa J. (GSFC-6750)" w:date="2020-05-26T20:50:00Z">
        <w:r w:rsidDel="00CE70DE">
          <w:delText>, therefore</w:delText>
        </w:r>
      </w:del>
      <w:r>
        <w:t xml:space="preserve"> the estimated</w:t>
      </w:r>
      <w:r w:rsidR="00A23F98">
        <w:t xml:space="preserve"> </w:t>
      </w:r>
      <w:r>
        <w:t>curtain widths are also mostly in latitude.</w:t>
      </w:r>
      <w:commentRangeEnd w:id="253"/>
      <w:r w:rsidR="000C3530">
        <w:rPr>
          <w:rStyle w:val="CommentReference"/>
        </w:rPr>
        <w:commentReference w:id="253"/>
      </w:r>
      <w:r>
        <w:t xml:space="preserve"> The distribution of</w:t>
      </w:r>
      <w:r w:rsidR="00F41301">
        <w:t xml:space="preserve"> </w:t>
      </w:r>
      <w:r>
        <w:t xml:space="preserve">curtain widths is shown in Fig. 2 by the thick black curve. </w:t>
      </w:r>
      <w:ins w:id="255" w:author="Halford, Alexa J. (GSFC-6750)" w:date="2020-05-26T20:51:00Z">
        <w:r w:rsidR="00CE70DE">
          <w:t>The curtains</w:t>
        </w:r>
      </w:ins>
      <w:del w:id="256" w:author="Halford, Alexa J. (GSFC-6750)" w:date="2020-05-26T20:51:00Z">
        <w:r w:rsidDel="00CE70DE">
          <w:delText>Curtains</w:delText>
        </w:r>
      </w:del>
      <w:r>
        <w:t xml:space="preserve"> are very narrow. Many curtains</w:t>
      </w:r>
      <w:r w:rsidR="00F41301">
        <w:t xml:space="preserve"> </w:t>
      </w:r>
      <w:r>
        <w:t xml:space="preserve">are </w:t>
      </w:r>
      <w:ins w:id="257" w:author="Halford, Alexa J. (GSFC-6750)" w:date="2020-05-26T20:51:00Z">
        <w:r w:rsidR="00DF6FAB">
          <w:t>thinner</w:t>
        </w:r>
      </w:ins>
      <w:del w:id="258" w:author="Halford, Alexa J. (GSFC-6750)" w:date="2020-05-26T20:51:00Z">
        <w:r w:rsidDel="00DF6FAB">
          <w:delText>narrower</w:delText>
        </w:r>
      </w:del>
      <w:r w:rsidR="00A23F98">
        <w:t xml:space="preserve"> </w:t>
      </w:r>
      <w:r>
        <w:t>than 10 km in latitude, and 90% are narrower than 20 km in latitude.</w:t>
      </w:r>
      <w:r w:rsidR="00A23F98">
        <w:t xml:space="preserve"> </w:t>
      </w:r>
    </w:p>
    <w:p w14:paraId="4F127EA7" w14:textId="77777777" w:rsidR="00981E83" w:rsidRDefault="00845866" w:rsidP="00F41301">
      <w:pPr>
        <w:ind w:left="0" w:right="255" w:firstLine="720"/>
      </w:pPr>
      <w:r>
        <w:lastRenderedPageBreak/>
        <w:t>We then</w:t>
      </w:r>
      <w:r w:rsidR="00F41301">
        <w:t xml:space="preserve"> </w:t>
      </w:r>
      <w:r>
        <w:t>compared the curtain width distribution to the microburst size distribution estimated in Shumko et</w:t>
      </w:r>
      <w:r w:rsidR="00F41301">
        <w:t xml:space="preserve"> </w:t>
      </w:r>
      <w:r>
        <w:t>al. (2019). Shumko et al. (2019) estimated the microburs</w:t>
      </w:r>
      <w:r w:rsidR="00A23F98">
        <w:t xml:space="preserve">t </w:t>
      </w:r>
      <w:r>
        <w:t>size distribution with microbursts that</w:t>
      </w:r>
      <w:r w:rsidR="00F41301">
        <w:t xml:space="preserve"> </w:t>
      </w:r>
      <w:r>
        <w:t>were observed simultaneously by both AC6 units.</w:t>
      </w:r>
      <w:r w:rsidR="00A23F98">
        <w:t xml:space="preserve">  T</w:t>
      </w:r>
      <w:commentRangeStart w:id="259"/>
      <w:r>
        <w:t>hus, the microburst size must be larger than the</w:t>
      </w:r>
      <w:r w:rsidR="00F41301">
        <w:t xml:space="preserve"> </w:t>
      </w:r>
      <w:r>
        <w:t xml:space="preserve">AC6 separation. </w:t>
      </w:r>
      <w:commentRangeEnd w:id="259"/>
      <w:r w:rsidR="000C3530">
        <w:rPr>
          <w:rStyle w:val="CommentReference"/>
        </w:rPr>
        <w:commentReference w:id="259"/>
      </w:r>
      <w:r>
        <w:t>The red curve in Fig. 2 shows the microburst distribution estimated as the ratio of</w:t>
      </w:r>
      <w:r w:rsidR="00F41301">
        <w:t xml:space="preserve"> </w:t>
      </w:r>
      <w:r>
        <w:t xml:space="preserve">the </w:t>
      </w:r>
      <w:ins w:id="260" w:author="Halford, Alexa J. (GSFC-6750)" w:date="2020-05-26T20:41:00Z">
        <w:r w:rsidR="00CE70DE">
          <w:t>number</w:t>
        </w:r>
      </w:ins>
      <w:del w:id="261" w:author="Halford, Alexa J. (GSFC-6750)" w:date="2020-05-26T20:41:00Z">
        <w:r w:rsidDel="00CE70DE">
          <w:delText>number</w:delText>
        </w:r>
      </w:del>
      <w:r>
        <w:t xml:space="preserve"> of simultaneous microbursts to all microbursts observed in each separation bin.</w:t>
      </w:r>
    </w:p>
    <w:p w14:paraId="1391A3E3" w14:textId="77777777" w:rsidR="00A23F98" w:rsidRDefault="00A23F98" w:rsidP="00A23F98">
      <w:pPr>
        <w:ind w:left="-478" w:right="255" w:firstLine="0"/>
      </w:pPr>
    </w:p>
    <w:p w14:paraId="5548FF6D" w14:textId="77777777" w:rsidR="00981E83" w:rsidRDefault="00845866" w:rsidP="00A23F98">
      <w:pPr>
        <w:spacing w:after="152" w:line="265" w:lineRule="auto"/>
        <w:ind w:left="1075" w:right="0" w:firstLine="0"/>
      </w:pPr>
      <w:r>
        <w:rPr>
          <w:b/>
        </w:rPr>
        <w:t>5.2 When and Where Are Curtains Observed</w:t>
      </w:r>
    </w:p>
    <w:p w14:paraId="6C7BC8C5" w14:textId="77777777" w:rsidR="00F41301" w:rsidRDefault="00845866" w:rsidP="00F41301">
      <w:pPr>
        <w:ind w:left="0" w:right="0" w:firstLine="720"/>
      </w:pPr>
      <w:r>
        <w:t>The distribution of curtains in L and MLT is shown in Fig. 3. Figure 3a shows the</w:t>
      </w:r>
      <w:r w:rsidR="00F41301">
        <w:t xml:space="preserve"> </w:t>
      </w:r>
      <w:r>
        <w:t>distribution of</w:t>
      </w:r>
      <w:r w:rsidR="00F41301">
        <w:t xml:space="preserve"> </w:t>
      </w:r>
      <w:r>
        <w:t>the observed curtains</w:t>
      </w:r>
      <w:ins w:id="262" w:author="Halford, Alexa J. (GSFC-6750)" w:date="2020-05-26T20:51:00Z">
        <w:r w:rsidR="00DF6FAB">
          <w:t>,</w:t>
        </w:r>
      </w:ins>
      <w:r>
        <w:t xml:space="preserve"> while Fig. 3b shows the same distribution normalized by the </w:t>
      </w:r>
      <w:ins w:id="263" w:author="Halford, Alexa J. (GSFC-6750)" w:date="2020-05-26T20:41:00Z">
        <w:r w:rsidR="00CE70DE">
          <w:t>number</w:t>
        </w:r>
      </w:ins>
      <w:del w:id="264" w:author="Halford, Alexa J. (GSFC-6750)" w:date="2020-05-26T20:41:00Z">
        <w:r w:rsidDel="00CE70DE">
          <w:delText>number</w:delText>
        </w:r>
      </w:del>
      <w:r>
        <w:t xml:space="preserve"> of quality 10 Hz samples that AC6 took at the same location in each</w:t>
      </w:r>
      <w:r w:rsidR="00F41301">
        <w:t xml:space="preserve"> </w:t>
      </w:r>
      <w:r>
        <w:t>L-MLT bin. This normalization is shown in Fig. 3c.</w:t>
      </w:r>
      <w:r w:rsidR="00F41301">
        <w:t xml:space="preserve"> </w:t>
      </w:r>
      <w:r>
        <w:t xml:space="preserve">The normalized curtain distribution in Fig. 3b shows an enhanced curtain occurrence in the outer radiation belt in </w:t>
      </w:r>
      <w:ins w:id="265" w:author="Halford, Alexa J. (GSFC-6750)" w:date="2020-05-26T20:51:00Z">
        <w:r w:rsidR="00DF6FAB">
          <w:t xml:space="preserve">the </w:t>
        </w:r>
      </w:ins>
      <w:r>
        <w:t>late morning and midnight MLT regions.</w:t>
      </w:r>
      <w:r w:rsidR="00A23F98">
        <w:t xml:space="preserve"> </w:t>
      </w:r>
    </w:p>
    <w:p w14:paraId="63D2150A" w14:textId="77777777" w:rsidR="00981E83" w:rsidDel="00F42755" w:rsidRDefault="00A23F98">
      <w:pPr>
        <w:ind w:left="53" w:right="0" w:firstLine="667"/>
        <w:rPr>
          <w:del w:id="266" w:author="Halford, Alexa J. (GSFC-6750)" w:date="2020-05-27T07:49:00Z"/>
        </w:rPr>
        <w:pPrChange w:id="267" w:author="Halford, Alexa J. (GSFC-6750)" w:date="2020-05-27T07:49:00Z">
          <w:pPr>
            <w:ind w:left="0" w:right="0" w:firstLine="720"/>
          </w:pPr>
        </w:pPrChange>
      </w:pPr>
      <w:r>
        <w:t>W</w:t>
      </w:r>
      <w:r w:rsidR="00845866">
        <w:t>e also quantified the geomagnetic conditions favorable for curtains. Figure 4a shows</w:t>
      </w:r>
      <w:r>
        <w:t xml:space="preserve"> </w:t>
      </w:r>
      <w:r w:rsidR="00845866">
        <w:t>the</w:t>
      </w:r>
      <w:r w:rsidR="00F41301">
        <w:t xml:space="preserve"> </w:t>
      </w:r>
      <w:r w:rsidR="00845866">
        <w:t xml:space="preserve">distribution of the minute cadence </w:t>
      </w:r>
      <w:commentRangeStart w:id="268"/>
      <w:r w:rsidR="00845866">
        <w:t xml:space="preserve">Auroral </w:t>
      </w:r>
      <w:proofErr w:type="spellStart"/>
      <w:r w:rsidR="00845866">
        <w:t>Electroject</w:t>
      </w:r>
      <w:proofErr w:type="spellEnd"/>
      <w:r w:rsidR="00845866">
        <w:t xml:space="preserve"> (AE) index </w:t>
      </w:r>
      <w:commentRangeEnd w:id="268"/>
      <w:r w:rsidR="000C3530">
        <w:rPr>
          <w:rStyle w:val="CommentReference"/>
        </w:rPr>
        <w:commentReference w:id="268"/>
      </w:r>
      <w:r w:rsidR="00845866">
        <w:t>between 2014 and</w:t>
      </w:r>
      <w:r>
        <w:t xml:space="preserve"> 2</w:t>
      </w:r>
      <w:r w:rsidR="00845866">
        <w:t>017 in solid black.</w:t>
      </w:r>
      <w:r w:rsidR="00F41301">
        <w:t xml:space="preserve"> </w:t>
      </w:r>
      <w:r w:rsidR="00845866">
        <w:t>Furthermore, the distribution of the AE index when curtains were</w:t>
      </w:r>
      <w:r>
        <w:t xml:space="preserve"> </w:t>
      </w:r>
      <w:r w:rsidR="00845866">
        <w:t>observed is shown by the solid blue</w:t>
      </w:r>
      <w:r w:rsidR="00F41301">
        <w:t xml:space="preserve"> </w:t>
      </w:r>
      <w:r w:rsidR="00845866">
        <w:t xml:space="preserve">lines, and when microbursts were </w:t>
      </w:r>
      <w:ins w:id="269" w:author="Halford, Alexa J. (GSFC-6750)" w:date="2020-05-26T20:52:00Z">
        <w:r w:rsidR="00DF6FAB">
          <w:t>found</w:t>
        </w:r>
      </w:ins>
      <w:del w:id="270" w:author="Halford, Alexa J. (GSFC-6750)" w:date="2020-05-26T20:52:00Z">
        <w:r w:rsidR="00845866" w:rsidDel="00DF6FAB">
          <w:delText>observed</w:delText>
        </w:r>
      </w:del>
      <w:r w:rsidR="00845866">
        <w:t xml:space="preserve"> by the</w:t>
      </w:r>
    </w:p>
    <w:p w14:paraId="0D7E1AFE" w14:textId="77777777" w:rsidR="00A23F98" w:rsidDel="00F42755" w:rsidRDefault="00A23F98">
      <w:pPr>
        <w:ind w:left="53" w:right="0" w:firstLine="667"/>
        <w:rPr>
          <w:del w:id="271" w:author="Halford, Alexa J. (GSFC-6750)" w:date="2020-05-27T07:49:00Z"/>
        </w:rPr>
        <w:pPrChange w:id="272" w:author="Halford, Alexa J. (GSFC-6750)" w:date="2020-05-27T07:49:00Z">
          <w:pPr>
            <w:ind w:right="0"/>
          </w:pPr>
        </w:pPrChange>
      </w:pPr>
    </w:p>
    <w:p w14:paraId="39DE4D81" w14:textId="77777777" w:rsidR="00A23F98" w:rsidDel="00F42755" w:rsidRDefault="00A23F98">
      <w:pPr>
        <w:ind w:left="53" w:right="0" w:firstLine="667"/>
        <w:rPr>
          <w:del w:id="273" w:author="Halford, Alexa J. (GSFC-6750)" w:date="2020-05-27T07:49:00Z"/>
        </w:rPr>
        <w:pPrChange w:id="274" w:author="Halford, Alexa J. (GSFC-6750)" w:date="2020-05-27T07:49:00Z">
          <w:pPr>
            <w:ind w:right="0"/>
          </w:pPr>
        </w:pPrChange>
      </w:pPr>
    </w:p>
    <w:p w14:paraId="20500F6E" w14:textId="77777777" w:rsidR="00981E83" w:rsidDel="00F42755" w:rsidRDefault="00845866">
      <w:pPr>
        <w:spacing w:after="0" w:line="259" w:lineRule="auto"/>
        <w:ind w:left="53" w:right="0" w:firstLine="667"/>
        <w:rPr>
          <w:del w:id="275" w:author="Halford, Alexa J. (GSFC-6750)" w:date="2020-05-27T07:49:00Z"/>
        </w:rPr>
        <w:pPrChange w:id="276" w:author="Halford, Alexa J. (GSFC-6750)" w:date="2020-05-27T07:49:00Z">
          <w:pPr>
            <w:spacing w:after="0" w:line="259" w:lineRule="auto"/>
            <w:ind w:left="1918" w:right="0" w:firstLine="0"/>
          </w:pPr>
        </w:pPrChange>
      </w:pPr>
      <w:del w:id="277" w:author="Halford, Alexa J. (GSFC-6750)" w:date="2020-05-27T07:49:00Z">
        <w:r w:rsidDel="00F42755">
          <w:rPr>
            <w:rFonts w:ascii="Calibri" w:eastAsia="Calibri" w:hAnsi="Calibri" w:cs="Calibri"/>
            <w:sz w:val="21"/>
          </w:rPr>
          <w:delText>Distribution of &gt; 30 keV curtain and microburst sizes</w:delText>
        </w:r>
      </w:del>
    </w:p>
    <w:p w14:paraId="3A6C9FF7" w14:textId="77777777" w:rsidR="00981E83" w:rsidDel="00F42755" w:rsidRDefault="00845866">
      <w:pPr>
        <w:spacing w:after="442" w:line="259" w:lineRule="auto"/>
        <w:ind w:left="53" w:right="0" w:firstLine="667"/>
        <w:rPr>
          <w:del w:id="278" w:author="Halford, Alexa J. (GSFC-6750)" w:date="2020-05-27T07:49:00Z"/>
        </w:rPr>
        <w:pPrChange w:id="279" w:author="Halford, Alexa J. (GSFC-6750)" w:date="2020-05-27T07:49:00Z">
          <w:pPr>
            <w:spacing w:after="442" w:line="259" w:lineRule="auto"/>
            <w:ind w:left="768" w:right="0" w:firstLine="0"/>
          </w:pPr>
        </w:pPrChange>
      </w:pPr>
      <w:del w:id="280" w:author="Halford, Alexa J. (GSFC-6750)" w:date="2020-05-27T07:49:00Z">
        <w:r w:rsidDel="00F42755">
          <w:rPr>
            <w:rFonts w:ascii="Calibri" w:eastAsia="Calibri" w:hAnsi="Calibri" w:cs="Calibri"/>
            <w:noProof/>
            <w:sz w:val="22"/>
          </w:rPr>
          <mc:AlternateContent>
            <mc:Choice Requires="wpg">
              <w:drawing>
                <wp:inline distT="0" distB="0" distL="0" distR="0" wp14:anchorId="37173DC7" wp14:editId="11A9D882">
                  <wp:extent cx="4418176" cy="3263559"/>
                  <wp:effectExtent l="0" t="0" r="0" b="0"/>
                  <wp:docPr id="29978" name="Group 29978"/>
                  <wp:cNvGraphicFramePr/>
                  <a:graphic xmlns:a="http://schemas.openxmlformats.org/drawingml/2006/main">
                    <a:graphicData uri="http://schemas.microsoft.com/office/word/2010/wordprocessingGroup">
                      <wpg:wgp>
                        <wpg:cNvGrpSpPr/>
                        <wpg:grpSpPr>
                          <a:xfrm>
                            <a:off x="0" y="0"/>
                            <a:ext cx="4418176" cy="3263559"/>
                            <a:chOff x="0" y="0"/>
                            <a:chExt cx="4418176" cy="3263559"/>
                          </a:xfrm>
                        </wpg:grpSpPr>
                        <wps:wsp>
                          <wps:cNvPr id="930" name="Shape 930"/>
                          <wps:cNvSpPr/>
                          <wps:spPr>
                            <a:xfrm>
                              <a:off x="520342" y="2904515"/>
                              <a:ext cx="0" cy="38202"/>
                            </a:xfrm>
                            <a:custGeom>
                              <a:avLst/>
                              <a:gdLst/>
                              <a:ahLst/>
                              <a:cxnLst/>
                              <a:rect l="0" t="0" r="0" b="0"/>
                              <a:pathLst>
                                <a:path h="38202">
                                  <a:moveTo>
                                    <a:pt x="0" y="38202"/>
                                  </a:moveTo>
                                  <a:lnTo>
                                    <a:pt x="0" y="0"/>
                                  </a:lnTo>
                                  <a:close/>
                                </a:path>
                              </a:pathLst>
                            </a:custGeom>
                            <a:ln w="8732" cap="flat">
                              <a:round/>
                            </a:ln>
                          </wps:spPr>
                          <wps:style>
                            <a:lnRef idx="1">
                              <a:srgbClr val="000000"/>
                            </a:lnRef>
                            <a:fillRef idx="1">
                              <a:srgbClr val="000000"/>
                            </a:fillRef>
                            <a:effectRef idx="0">
                              <a:scrgbClr r="0" g="0" b="0"/>
                            </a:effectRef>
                            <a:fontRef idx="none"/>
                          </wps:style>
                          <wps:bodyPr/>
                        </wps:wsp>
                        <wps:wsp>
                          <wps:cNvPr id="931" name="Rectangle 931"/>
                          <wps:cNvSpPr/>
                          <wps:spPr>
                            <a:xfrm>
                              <a:off x="485637" y="2929223"/>
                              <a:ext cx="92325" cy="246199"/>
                            </a:xfrm>
                            <a:prstGeom prst="rect">
                              <a:avLst/>
                            </a:prstGeom>
                            <a:ln>
                              <a:noFill/>
                            </a:ln>
                          </wps:spPr>
                          <wps:txbx>
                            <w:txbxContent>
                              <w:p w14:paraId="3B375401" w14:textId="77777777" w:rsidR="00845866" w:rsidRDefault="00845866">
                                <w:pPr>
                                  <w:spacing w:after="160" w:line="259" w:lineRule="auto"/>
                                  <w:ind w:left="0" w:right="0" w:firstLine="0"/>
                                </w:pPr>
                                <w:r>
                                  <w:rPr>
                                    <w:rFonts w:ascii="Calibri" w:eastAsia="Calibri" w:hAnsi="Calibri" w:cs="Calibri"/>
                                    <w:w w:val="125"/>
                                    <w:sz w:val="17"/>
                                  </w:rPr>
                                  <w:t>0</w:t>
                                </w:r>
                              </w:p>
                            </w:txbxContent>
                          </wps:txbx>
                          <wps:bodyPr horzOverflow="overflow" vert="horz" lIns="0" tIns="0" rIns="0" bIns="0" rtlCol="0">
                            <a:noAutofit/>
                          </wps:bodyPr>
                        </wps:wsp>
                        <wps:wsp>
                          <wps:cNvPr id="932" name="Shape 932"/>
                          <wps:cNvSpPr/>
                          <wps:spPr>
                            <a:xfrm>
                              <a:off x="1229039" y="2904515"/>
                              <a:ext cx="0" cy="38202"/>
                            </a:xfrm>
                            <a:custGeom>
                              <a:avLst/>
                              <a:gdLst/>
                              <a:ahLst/>
                              <a:cxnLst/>
                              <a:rect l="0" t="0" r="0" b="0"/>
                              <a:pathLst>
                                <a:path h="38202">
                                  <a:moveTo>
                                    <a:pt x="0" y="38202"/>
                                  </a:moveTo>
                                  <a:lnTo>
                                    <a:pt x="0" y="0"/>
                                  </a:lnTo>
                                  <a:close/>
                                </a:path>
                              </a:pathLst>
                            </a:custGeom>
                            <a:ln w="8732" cap="flat">
                              <a:round/>
                            </a:ln>
                          </wps:spPr>
                          <wps:style>
                            <a:lnRef idx="1">
                              <a:srgbClr val="000000"/>
                            </a:lnRef>
                            <a:fillRef idx="1">
                              <a:srgbClr val="000000"/>
                            </a:fillRef>
                            <a:effectRef idx="0">
                              <a:scrgbClr r="0" g="0" b="0"/>
                            </a:effectRef>
                            <a:fontRef idx="none"/>
                          </wps:style>
                          <wps:bodyPr/>
                        </wps:wsp>
                        <wps:wsp>
                          <wps:cNvPr id="933" name="Rectangle 933"/>
                          <wps:cNvSpPr/>
                          <wps:spPr>
                            <a:xfrm>
                              <a:off x="1159628" y="2929223"/>
                              <a:ext cx="184649" cy="246199"/>
                            </a:xfrm>
                            <a:prstGeom prst="rect">
                              <a:avLst/>
                            </a:prstGeom>
                            <a:ln>
                              <a:noFill/>
                            </a:ln>
                          </wps:spPr>
                          <wps:txbx>
                            <w:txbxContent>
                              <w:p w14:paraId="5DA1EED3" w14:textId="77777777" w:rsidR="00845866" w:rsidRDefault="00845866">
                                <w:pPr>
                                  <w:spacing w:after="160" w:line="259" w:lineRule="auto"/>
                                  <w:ind w:left="0" w:right="0" w:firstLine="0"/>
                                </w:pPr>
                                <w:r>
                                  <w:rPr>
                                    <w:rFonts w:ascii="Calibri" w:eastAsia="Calibri" w:hAnsi="Calibri" w:cs="Calibri"/>
                                    <w:w w:val="125"/>
                                    <w:sz w:val="17"/>
                                  </w:rPr>
                                  <w:t>10</w:t>
                                </w:r>
                              </w:p>
                            </w:txbxContent>
                          </wps:txbx>
                          <wps:bodyPr horzOverflow="overflow" vert="horz" lIns="0" tIns="0" rIns="0" bIns="0" rtlCol="0">
                            <a:noAutofit/>
                          </wps:bodyPr>
                        </wps:wsp>
                        <wps:wsp>
                          <wps:cNvPr id="934" name="Shape 934"/>
                          <wps:cNvSpPr/>
                          <wps:spPr>
                            <a:xfrm>
                              <a:off x="1937736" y="2904515"/>
                              <a:ext cx="0" cy="38202"/>
                            </a:xfrm>
                            <a:custGeom>
                              <a:avLst/>
                              <a:gdLst/>
                              <a:ahLst/>
                              <a:cxnLst/>
                              <a:rect l="0" t="0" r="0" b="0"/>
                              <a:pathLst>
                                <a:path h="38202">
                                  <a:moveTo>
                                    <a:pt x="0" y="38202"/>
                                  </a:moveTo>
                                  <a:lnTo>
                                    <a:pt x="0" y="0"/>
                                  </a:lnTo>
                                  <a:close/>
                                </a:path>
                              </a:pathLst>
                            </a:custGeom>
                            <a:ln w="8732" cap="flat">
                              <a:round/>
                            </a:ln>
                          </wps:spPr>
                          <wps:style>
                            <a:lnRef idx="1">
                              <a:srgbClr val="000000"/>
                            </a:lnRef>
                            <a:fillRef idx="1">
                              <a:srgbClr val="000000"/>
                            </a:fillRef>
                            <a:effectRef idx="0">
                              <a:scrgbClr r="0" g="0" b="0"/>
                            </a:effectRef>
                            <a:fontRef idx="none"/>
                          </wps:style>
                          <wps:bodyPr/>
                        </wps:wsp>
                        <wps:wsp>
                          <wps:cNvPr id="935" name="Rectangle 935"/>
                          <wps:cNvSpPr/>
                          <wps:spPr>
                            <a:xfrm>
                              <a:off x="1868326" y="2929223"/>
                              <a:ext cx="184649" cy="246199"/>
                            </a:xfrm>
                            <a:prstGeom prst="rect">
                              <a:avLst/>
                            </a:prstGeom>
                            <a:ln>
                              <a:noFill/>
                            </a:ln>
                          </wps:spPr>
                          <wps:txbx>
                            <w:txbxContent>
                              <w:p w14:paraId="37A9212B" w14:textId="77777777" w:rsidR="00845866" w:rsidRDefault="00845866">
                                <w:pPr>
                                  <w:spacing w:after="160" w:line="259" w:lineRule="auto"/>
                                  <w:ind w:left="0" w:right="0" w:firstLine="0"/>
                                </w:pPr>
                                <w:r>
                                  <w:rPr>
                                    <w:rFonts w:ascii="Calibri" w:eastAsia="Calibri" w:hAnsi="Calibri" w:cs="Calibri"/>
                                    <w:w w:val="125"/>
                                    <w:sz w:val="17"/>
                                  </w:rPr>
                                  <w:t>20</w:t>
                                </w:r>
                              </w:p>
                            </w:txbxContent>
                          </wps:txbx>
                          <wps:bodyPr horzOverflow="overflow" vert="horz" lIns="0" tIns="0" rIns="0" bIns="0" rtlCol="0">
                            <a:noAutofit/>
                          </wps:bodyPr>
                        </wps:wsp>
                        <wps:wsp>
                          <wps:cNvPr id="936" name="Shape 936"/>
                          <wps:cNvSpPr/>
                          <wps:spPr>
                            <a:xfrm>
                              <a:off x="2646433" y="2904515"/>
                              <a:ext cx="0" cy="38202"/>
                            </a:xfrm>
                            <a:custGeom>
                              <a:avLst/>
                              <a:gdLst/>
                              <a:ahLst/>
                              <a:cxnLst/>
                              <a:rect l="0" t="0" r="0" b="0"/>
                              <a:pathLst>
                                <a:path h="38202">
                                  <a:moveTo>
                                    <a:pt x="0" y="38202"/>
                                  </a:moveTo>
                                  <a:lnTo>
                                    <a:pt x="0" y="0"/>
                                  </a:lnTo>
                                  <a:close/>
                                </a:path>
                              </a:pathLst>
                            </a:custGeom>
                            <a:ln w="8732" cap="flat">
                              <a:round/>
                            </a:ln>
                          </wps:spPr>
                          <wps:style>
                            <a:lnRef idx="1">
                              <a:srgbClr val="000000"/>
                            </a:lnRef>
                            <a:fillRef idx="1">
                              <a:srgbClr val="000000"/>
                            </a:fillRef>
                            <a:effectRef idx="0">
                              <a:scrgbClr r="0" g="0" b="0"/>
                            </a:effectRef>
                            <a:fontRef idx="none"/>
                          </wps:style>
                          <wps:bodyPr/>
                        </wps:wsp>
                        <wps:wsp>
                          <wps:cNvPr id="937" name="Rectangle 937"/>
                          <wps:cNvSpPr/>
                          <wps:spPr>
                            <a:xfrm>
                              <a:off x="2577023" y="2929223"/>
                              <a:ext cx="184649" cy="246199"/>
                            </a:xfrm>
                            <a:prstGeom prst="rect">
                              <a:avLst/>
                            </a:prstGeom>
                            <a:ln>
                              <a:noFill/>
                            </a:ln>
                          </wps:spPr>
                          <wps:txbx>
                            <w:txbxContent>
                              <w:p w14:paraId="7F116109" w14:textId="77777777" w:rsidR="00845866" w:rsidRDefault="00845866">
                                <w:pPr>
                                  <w:spacing w:after="160" w:line="259" w:lineRule="auto"/>
                                  <w:ind w:left="0" w:right="0" w:firstLine="0"/>
                                </w:pPr>
                                <w:r>
                                  <w:rPr>
                                    <w:rFonts w:ascii="Calibri" w:eastAsia="Calibri" w:hAnsi="Calibri" w:cs="Calibri"/>
                                    <w:w w:val="125"/>
                                    <w:sz w:val="17"/>
                                  </w:rPr>
                                  <w:t>30</w:t>
                                </w:r>
                              </w:p>
                            </w:txbxContent>
                          </wps:txbx>
                          <wps:bodyPr horzOverflow="overflow" vert="horz" lIns="0" tIns="0" rIns="0" bIns="0" rtlCol="0">
                            <a:noAutofit/>
                          </wps:bodyPr>
                        </wps:wsp>
                        <wps:wsp>
                          <wps:cNvPr id="938" name="Shape 938"/>
                          <wps:cNvSpPr/>
                          <wps:spPr>
                            <a:xfrm>
                              <a:off x="3355131" y="2904515"/>
                              <a:ext cx="0" cy="38202"/>
                            </a:xfrm>
                            <a:custGeom>
                              <a:avLst/>
                              <a:gdLst/>
                              <a:ahLst/>
                              <a:cxnLst/>
                              <a:rect l="0" t="0" r="0" b="0"/>
                              <a:pathLst>
                                <a:path h="38202">
                                  <a:moveTo>
                                    <a:pt x="0" y="38202"/>
                                  </a:moveTo>
                                  <a:lnTo>
                                    <a:pt x="0" y="0"/>
                                  </a:lnTo>
                                  <a:close/>
                                </a:path>
                              </a:pathLst>
                            </a:custGeom>
                            <a:ln w="8732" cap="flat">
                              <a:round/>
                            </a:ln>
                          </wps:spPr>
                          <wps:style>
                            <a:lnRef idx="1">
                              <a:srgbClr val="000000"/>
                            </a:lnRef>
                            <a:fillRef idx="1">
                              <a:srgbClr val="000000"/>
                            </a:fillRef>
                            <a:effectRef idx="0">
                              <a:scrgbClr r="0" g="0" b="0"/>
                            </a:effectRef>
                            <a:fontRef idx="none"/>
                          </wps:style>
                          <wps:bodyPr/>
                        </wps:wsp>
                        <wps:wsp>
                          <wps:cNvPr id="939" name="Rectangle 939"/>
                          <wps:cNvSpPr/>
                          <wps:spPr>
                            <a:xfrm>
                              <a:off x="3285720" y="2929223"/>
                              <a:ext cx="184649" cy="246199"/>
                            </a:xfrm>
                            <a:prstGeom prst="rect">
                              <a:avLst/>
                            </a:prstGeom>
                            <a:ln>
                              <a:noFill/>
                            </a:ln>
                          </wps:spPr>
                          <wps:txbx>
                            <w:txbxContent>
                              <w:p w14:paraId="076901BE" w14:textId="77777777" w:rsidR="00845866" w:rsidRDefault="00845866">
                                <w:pPr>
                                  <w:spacing w:after="160" w:line="259" w:lineRule="auto"/>
                                  <w:ind w:left="0" w:right="0" w:firstLine="0"/>
                                </w:pPr>
                                <w:r>
                                  <w:rPr>
                                    <w:rFonts w:ascii="Calibri" w:eastAsia="Calibri" w:hAnsi="Calibri" w:cs="Calibri"/>
                                    <w:w w:val="125"/>
                                    <w:sz w:val="17"/>
                                  </w:rPr>
                                  <w:t>40</w:t>
                                </w:r>
                              </w:p>
                            </w:txbxContent>
                          </wps:txbx>
                          <wps:bodyPr horzOverflow="overflow" vert="horz" lIns="0" tIns="0" rIns="0" bIns="0" rtlCol="0">
                            <a:noAutofit/>
                          </wps:bodyPr>
                        </wps:wsp>
                        <wps:wsp>
                          <wps:cNvPr id="940" name="Shape 940"/>
                          <wps:cNvSpPr/>
                          <wps:spPr>
                            <a:xfrm>
                              <a:off x="4063828" y="2904515"/>
                              <a:ext cx="0" cy="38202"/>
                            </a:xfrm>
                            <a:custGeom>
                              <a:avLst/>
                              <a:gdLst/>
                              <a:ahLst/>
                              <a:cxnLst/>
                              <a:rect l="0" t="0" r="0" b="0"/>
                              <a:pathLst>
                                <a:path h="38202">
                                  <a:moveTo>
                                    <a:pt x="0" y="38202"/>
                                  </a:moveTo>
                                  <a:lnTo>
                                    <a:pt x="0" y="0"/>
                                  </a:lnTo>
                                  <a:close/>
                                </a:path>
                              </a:pathLst>
                            </a:custGeom>
                            <a:ln w="8732" cap="flat">
                              <a:round/>
                            </a:ln>
                          </wps:spPr>
                          <wps:style>
                            <a:lnRef idx="1">
                              <a:srgbClr val="000000"/>
                            </a:lnRef>
                            <a:fillRef idx="1">
                              <a:srgbClr val="000000"/>
                            </a:fillRef>
                            <a:effectRef idx="0">
                              <a:scrgbClr r="0" g="0" b="0"/>
                            </a:effectRef>
                            <a:fontRef idx="none"/>
                          </wps:style>
                          <wps:bodyPr/>
                        </wps:wsp>
                        <wps:wsp>
                          <wps:cNvPr id="941" name="Rectangle 941"/>
                          <wps:cNvSpPr/>
                          <wps:spPr>
                            <a:xfrm>
                              <a:off x="3994417" y="2929223"/>
                              <a:ext cx="184649" cy="246199"/>
                            </a:xfrm>
                            <a:prstGeom prst="rect">
                              <a:avLst/>
                            </a:prstGeom>
                            <a:ln>
                              <a:noFill/>
                            </a:ln>
                          </wps:spPr>
                          <wps:txbx>
                            <w:txbxContent>
                              <w:p w14:paraId="2E9D44B6" w14:textId="77777777" w:rsidR="00845866" w:rsidRDefault="00845866">
                                <w:pPr>
                                  <w:spacing w:after="160" w:line="259" w:lineRule="auto"/>
                                  <w:ind w:left="0" w:right="0" w:firstLine="0"/>
                                </w:pPr>
                                <w:r>
                                  <w:rPr>
                                    <w:rFonts w:ascii="Calibri" w:eastAsia="Calibri" w:hAnsi="Calibri" w:cs="Calibri"/>
                                    <w:w w:val="125"/>
                                    <w:sz w:val="17"/>
                                  </w:rPr>
                                  <w:t>50</w:t>
                                </w:r>
                              </w:p>
                            </w:txbxContent>
                          </wps:txbx>
                          <wps:bodyPr horzOverflow="overflow" vert="horz" lIns="0" tIns="0" rIns="0" bIns="0" rtlCol="0">
                            <a:noAutofit/>
                          </wps:bodyPr>
                        </wps:wsp>
                        <wps:wsp>
                          <wps:cNvPr id="942" name="Rectangle 942"/>
                          <wps:cNvSpPr/>
                          <wps:spPr>
                            <a:xfrm>
                              <a:off x="1991744" y="3078447"/>
                              <a:ext cx="1269175" cy="246200"/>
                            </a:xfrm>
                            <a:prstGeom prst="rect">
                              <a:avLst/>
                            </a:prstGeom>
                            <a:ln>
                              <a:noFill/>
                            </a:ln>
                          </wps:spPr>
                          <wps:txbx>
                            <w:txbxContent>
                              <w:p w14:paraId="5E328DFE" w14:textId="77777777" w:rsidR="00845866" w:rsidRDefault="00845866">
                                <w:pPr>
                                  <w:spacing w:after="160" w:line="259" w:lineRule="auto"/>
                                  <w:ind w:left="0" w:right="0" w:firstLine="0"/>
                                </w:pPr>
                                <w:r>
                                  <w:rPr>
                                    <w:rFonts w:ascii="Calibri" w:eastAsia="Calibri" w:hAnsi="Calibri" w:cs="Calibri"/>
                                    <w:w w:val="126"/>
                                    <w:sz w:val="17"/>
                                  </w:rPr>
                                  <w:t>In-track</w:t>
                                </w:r>
                                <w:r>
                                  <w:rPr>
                                    <w:rFonts w:ascii="Calibri" w:eastAsia="Calibri" w:hAnsi="Calibri" w:cs="Calibri"/>
                                    <w:spacing w:val="16"/>
                                    <w:w w:val="126"/>
                                    <w:sz w:val="17"/>
                                  </w:rPr>
                                  <w:t xml:space="preserve"> </w:t>
                                </w:r>
                                <w:r>
                                  <w:rPr>
                                    <w:rFonts w:ascii="Calibri" w:eastAsia="Calibri" w:hAnsi="Calibri" w:cs="Calibri"/>
                                    <w:w w:val="126"/>
                                    <w:sz w:val="17"/>
                                  </w:rPr>
                                  <w:t>size</w:t>
                                </w:r>
                                <w:r>
                                  <w:rPr>
                                    <w:rFonts w:ascii="Calibri" w:eastAsia="Calibri" w:hAnsi="Calibri" w:cs="Calibri"/>
                                    <w:spacing w:val="16"/>
                                    <w:w w:val="126"/>
                                    <w:sz w:val="17"/>
                                  </w:rPr>
                                  <w:t xml:space="preserve"> </w:t>
                                </w:r>
                                <w:r>
                                  <w:rPr>
                                    <w:rFonts w:ascii="Calibri" w:eastAsia="Calibri" w:hAnsi="Calibri" w:cs="Calibri"/>
                                    <w:w w:val="126"/>
                                    <w:sz w:val="17"/>
                                  </w:rPr>
                                  <w:t>[km]</w:t>
                                </w:r>
                              </w:p>
                            </w:txbxContent>
                          </wps:txbx>
                          <wps:bodyPr horzOverflow="overflow" vert="horz" lIns="0" tIns="0" rIns="0" bIns="0" rtlCol="0">
                            <a:noAutofit/>
                          </wps:bodyPr>
                        </wps:wsp>
                        <wps:wsp>
                          <wps:cNvPr id="943" name="Shape 943"/>
                          <wps:cNvSpPr/>
                          <wps:spPr>
                            <a:xfrm>
                              <a:off x="482140" y="2753506"/>
                              <a:ext cx="38201" cy="0"/>
                            </a:xfrm>
                            <a:custGeom>
                              <a:avLst/>
                              <a:gdLst/>
                              <a:ahLst/>
                              <a:cxnLst/>
                              <a:rect l="0" t="0" r="0" b="0"/>
                              <a:pathLst>
                                <a:path w="38201">
                                  <a:moveTo>
                                    <a:pt x="38201" y="0"/>
                                  </a:moveTo>
                                  <a:lnTo>
                                    <a:pt x="0" y="0"/>
                                  </a:lnTo>
                                  <a:close/>
                                </a:path>
                              </a:pathLst>
                            </a:custGeom>
                            <a:ln w="8732" cap="flat">
                              <a:round/>
                            </a:ln>
                          </wps:spPr>
                          <wps:style>
                            <a:lnRef idx="1">
                              <a:srgbClr val="000000"/>
                            </a:lnRef>
                            <a:fillRef idx="1">
                              <a:srgbClr val="000000"/>
                            </a:fillRef>
                            <a:effectRef idx="0">
                              <a:scrgbClr r="0" g="0" b="0"/>
                            </a:effectRef>
                            <a:fontRef idx="none"/>
                          </wps:style>
                          <wps:bodyPr/>
                        </wps:wsp>
                        <wps:wsp>
                          <wps:cNvPr id="944" name="Rectangle 944"/>
                          <wps:cNvSpPr/>
                          <wps:spPr>
                            <a:xfrm>
                              <a:off x="200918" y="2660370"/>
                              <a:ext cx="323136" cy="246199"/>
                            </a:xfrm>
                            <a:prstGeom prst="rect">
                              <a:avLst/>
                            </a:prstGeom>
                            <a:ln>
                              <a:noFill/>
                            </a:ln>
                          </wps:spPr>
                          <wps:txbx>
                            <w:txbxContent>
                              <w:p w14:paraId="097CDA06" w14:textId="77777777" w:rsidR="00845866" w:rsidRDefault="00845866">
                                <w:pPr>
                                  <w:spacing w:after="160" w:line="259" w:lineRule="auto"/>
                                  <w:ind w:left="0" w:right="0" w:firstLine="0"/>
                                </w:pPr>
                                <w:r>
                                  <w:rPr>
                                    <w:rFonts w:ascii="Calibri" w:eastAsia="Calibri" w:hAnsi="Calibri" w:cs="Calibri"/>
                                    <w:w w:val="126"/>
                                    <w:sz w:val="17"/>
                                  </w:rPr>
                                  <w:t>0.00</w:t>
                                </w:r>
                              </w:p>
                            </w:txbxContent>
                          </wps:txbx>
                          <wps:bodyPr horzOverflow="overflow" vert="horz" lIns="0" tIns="0" rIns="0" bIns="0" rtlCol="0">
                            <a:noAutofit/>
                          </wps:bodyPr>
                        </wps:wsp>
                        <wps:wsp>
                          <wps:cNvPr id="945" name="Shape 945"/>
                          <wps:cNvSpPr/>
                          <wps:spPr>
                            <a:xfrm>
                              <a:off x="482140" y="2422809"/>
                              <a:ext cx="38201" cy="0"/>
                            </a:xfrm>
                            <a:custGeom>
                              <a:avLst/>
                              <a:gdLst/>
                              <a:ahLst/>
                              <a:cxnLst/>
                              <a:rect l="0" t="0" r="0" b="0"/>
                              <a:pathLst>
                                <a:path w="38201">
                                  <a:moveTo>
                                    <a:pt x="38201" y="0"/>
                                  </a:moveTo>
                                  <a:lnTo>
                                    <a:pt x="0" y="0"/>
                                  </a:lnTo>
                                  <a:close/>
                                </a:path>
                              </a:pathLst>
                            </a:custGeom>
                            <a:ln w="8732" cap="flat">
                              <a:round/>
                            </a:ln>
                          </wps:spPr>
                          <wps:style>
                            <a:lnRef idx="1">
                              <a:srgbClr val="000000"/>
                            </a:lnRef>
                            <a:fillRef idx="1">
                              <a:srgbClr val="000000"/>
                            </a:fillRef>
                            <a:effectRef idx="0">
                              <a:scrgbClr r="0" g="0" b="0"/>
                            </a:effectRef>
                            <a:fontRef idx="none"/>
                          </wps:style>
                          <wps:bodyPr/>
                        </wps:wsp>
                        <wps:wsp>
                          <wps:cNvPr id="946" name="Rectangle 946"/>
                          <wps:cNvSpPr/>
                          <wps:spPr>
                            <a:xfrm>
                              <a:off x="200918" y="2329673"/>
                              <a:ext cx="323136" cy="246199"/>
                            </a:xfrm>
                            <a:prstGeom prst="rect">
                              <a:avLst/>
                            </a:prstGeom>
                            <a:ln>
                              <a:noFill/>
                            </a:ln>
                          </wps:spPr>
                          <wps:txbx>
                            <w:txbxContent>
                              <w:p w14:paraId="3C4C809B" w14:textId="77777777" w:rsidR="00845866" w:rsidRDefault="00845866">
                                <w:pPr>
                                  <w:spacing w:after="160" w:line="259" w:lineRule="auto"/>
                                  <w:ind w:left="0" w:right="0" w:firstLine="0"/>
                                </w:pPr>
                                <w:r>
                                  <w:rPr>
                                    <w:rFonts w:ascii="Calibri" w:eastAsia="Calibri" w:hAnsi="Calibri" w:cs="Calibri"/>
                                    <w:w w:val="126"/>
                                    <w:sz w:val="17"/>
                                  </w:rPr>
                                  <w:t>0.01</w:t>
                                </w:r>
                              </w:p>
                            </w:txbxContent>
                          </wps:txbx>
                          <wps:bodyPr horzOverflow="overflow" vert="horz" lIns="0" tIns="0" rIns="0" bIns="0" rtlCol="0">
                            <a:noAutofit/>
                          </wps:bodyPr>
                        </wps:wsp>
                        <wps:wsp>
                          <wps:cNvPr id="947" name="Shape 947"/>
                          <wps:cNvSpPr/>
                          <wps:spPr>
                            <a:xfrm>
                              <a:off x="482140" y="2092113"/>
                              <a:ext cx="38201" cy="0"/>
                            </a:xfrm>
                            <a:custGeom>
                              <a:avLst/>
                              <a:gdLst/>
                              <a:ahLst/>
                              <a:cxnLst/>
                              <a:rect l="0" t="0" r="0" b="0"/>
                              <a:pathLst>
                                <a:path w="38201">
                                  <a:moveTo>
                                    <a:pt x="38201" y="0"/>
                                  </a:moveTo>
                                  <a:lnTo>
                                    <a:pt x="0" y="0"/>
                                  </a:lnTo>
                                  <a:close/>
                                </a:path>
                              </a:pathLst>
                            </a:custGeom>
                            <a:ln w="8732" cap="flat">
                              <a:round/>
                            </a:ln>
                          </wps:spPr>
                          <wps:style>
                            <a:lnRef idx="1">
                              <a:srgbClr val="000000"/>
                            </a:lnRef>
                            <a:fillRef idx="1">
                              <a:srgbClr val="000000"/>
                            </a:fillRef>
                            <a:effectRef idx="0">
                              <a:scrgbClr r="0" g="0" b="0"/>
                            </a:effectRef>
                            <a:fontRef idx="none"/>
                          </wps:style>
                          <wps:bodyPr/>
                        </wps:wsp>
                        <wps:wsp>
                          <wps:cNvPr id="948" name="Rectangle 948"/>
                          <wps:cNvSpPr/>
                          <wps:spPr>
                            <a:xfrm>
                              <a:off x="200918" y="1998976"/>
                              <a:ext cx="323136" cy="246199"/>
                            </a:xfrm>
                            <a:prstGeom prst="rect">
                              <a:avLst/>
                            </a:prstGeom>
                            <a:ln>
                              <a:noFill/>
                            </a:ln>
                          </wps:spPr>
                          <wps:txbx>
                            <w:txbxContent>
                              <w:p w14:paraId="23AAF382" w14:textId="77777777" w:rsidR="00845866" w:rsidRDefault="00845866">
                                <w:pPr>
                                  <w:spacing w:after="160" w:line="259" w:lineRule="auto"/>
                                  <w:ind w:left="0" w:right="0" w:firstLine="0"/>
                                </w:pPr>
                                <w:r>
                                  <w:rPr>
                                    <w:rFonts w:ascii="Calibri" w:eastAsia="Calibri" w:hAnsi="Calibri" w:cs="Calibri"/>
                                    <w:w w:val="126"/>
                                    <w:sz w:val="17"/>
                                  </w:rPr>
                                  <w:t>0.02</w:t>
                                </w:r>
                              </w:p>
                            </w:txbxContent>
                          </wps:txbx>
                          <wps:bodyPr horzOverflow="overflow" vert="horz" lIns="0" tIns="0" rIns="0" bIns="0" rtlCol="0">
                            <a:noAutofit/>
                          </wps:bodyPr>
                        </wps:wsp>
                        <wps:wsp>
                          <wps:cNvPr id="949" name="Shape 949"/>
                          <wps:cNvSpPr/>
                          <wps:spPr>
                            <a:xfrm>
                              <a:off x="482140" y="1761416"/>
                              <a:ext cx="38201" cy="0"/>
                            </a:xfrm>
                            <a:custGeom>
                              <a:avLst/>
                              <a:gdLst/>
                              <a:ahLst/>
                              <a:cxnLst/>
                              <a:rect l="0" t="0" r="0" b="0"/>
                              <a:pathLst>
                                <a:path w="38201">
                                  <a:moveTo>
                                    <a:pt x="38201" y="0"/>
                                  </a:moveTo>
                                  <a:lnTo>
                                    <a:pt x="0" y="0"/>
                                  </a:lnTo>
                                  <a:close/>
                                </a:path>
                              </a:pathLst>
                            </a:custGeom>
                            <a:ln w="8732" cap="flat">
                              <a:round/>
                            </a:ln>
                          </wps:spPr>
                          <wps:style>
                            <a:lnRef idx="1">
                              <a:srgbClr val="000000"/>
                            </a:lnRef>
                            <a:fillRef idx="1">
                              <a:srgbClr val="000000"/>
                            </a:fillRef>
                            <a:effectRef idx="0">
                              <a:scrgbClr r="0" g="0" b="0"/>
                            </a:effectRef>
                            <a:fontRef idx="none"/>
                          </wps:style>
                          <wps:bodyPr/>
                        </wps:wsp>
                        <wps:wsp>
                          <wps:cNvPr id="950" name="Rectangle 950"/>
                          <wps:cNvSpPr/>
                          <wps:spPr>
                            <a:xfrm>
                              <a:off x="200918" y="1668280"/>
                              <a:ext cx="323136" cy="246199"/>
                            </a:xfrm>
                            <a:prstGeom prst="rect">
                              <a:avLst/>
                            </a:prstGeom>
                            <a:ln>
                              <a:noFill/>
                            </a:ln>
                          </wps:spPr>
                          <wps:txbx>
                            <w:txbxContent>
                              <w:p w14:paraId="402CAD7C" w14:textId="77777777" w:rsidR="00845866" w:rsidRDefault="00845866">
                                <w:pPr>
                                  <w:spacing w:after="160" w:line="259" w:lineRule="auto"/>
                                  <w:ind w:left="0" w:right="0" w:firstLine="0"/>
                                </w:pPr>
                                <w:r>
                                  <w:rPr>
                                    <w:rFonts w:ascii="Calibri" w:eastAsia="Calibri" w:hAnsi="Calibri" w:cs="Calibri"/>
                                    <w:w w:val="126"/>
                                    <w:sz w:val="17"/>
                                  </w:rPr>
                                  <w:t>0.03</w:t>
                                </w:r>
                              </w:p>
                            </w:txbxContent>
                          </wps:txbx>
                          <wps:bodyPr horzOverflow="overflow" vert="horz" lIns="0" tIns="0" rIns="0" bIns="0" rtlCol="0">
                            <a:noAutofit/>
                          </wps:bodyPr>
                        </wps:wsp>
                        <wps:wsp>
                          <wps:cNvPr id="951" name="Shape 951"/>
                          <wps:cNvSpPr/>
                          <wps:spPr>
                            <a:xfrm>
                              <a:off x="482140" y="1430719"/>
                              <a:ext cx="38201" cy="0"/>
                            </a:xfrm>
                            <a:custGeom>
                              <a:avLst/>
                              <a:gdLst/>
                              <a:ahLst/>
                              <a:cxnLst/>
                              <a:rect l="0" t="0" r="0" b="0"/>
                              <a:pathLst>
                                <a:path w="38201">
                                  <a:moveTo>
                                    <a:pt x="38201" y="0"/>
                                  </a:moveTo>
                                  <a:lnTo>
                                    <a:pt x="0" y="0"/>
                                  </a:lnTo>
                                  <a:close/>
                                </a:path>
                              </a:pathLst>
                            </a:custGeom>
                            <a:ln w="8732" cap="flat">
                              <a:round/>
                            </a:ln>
                          </wps:spPr>
                          <wps:style>
                            <a:lnRef idx="1">
                              <a:srgbClr val="000000"/>
                            </a:lnRef>
                            <a:fillRef idx="1">
                              <a:srgbClr val="000000"/>
                            </a:fillRef>
                            <a:effectRef idx="0">
                              <a:scrgbClr r="0" g="0" b="0"/>
                            </a:effectRef>
                            <a:fontRef idx="none"/>
                          </wps:style>
                          <wps:bodyPr/>
                        </wps:wsp>
                        <wps:wsp>
                          <wps:cNvPr id="952" name="Rectangle 952"/>
                          <wps:cNvSpPr/>
                          <wps:spPr>
                            <a:xfrm>
                              <a:off x="200918" y="1337583"/>
                              <a:ext cx="323136" cy="246199"/>
                            </a:xfrm>
                            <a:prstGeom prst="rect">
                              <a:avLst/>
                            </a:prstGeom>
                            <a:ln>
                              <a:noFill/>
                            </a:ln>
                          </wps:spPr>
                          <wps:txbx>
                            <w:txbxContent>
                              <w:p w14:paraId="12B795C2" w14:textId="77777777" w:rsidR="00845866" w:rsidRDefault="00845866">
                                <w:pPr>
                                  <w:spacing w:after="160" w:line="259" w:lineRule="auto"/>
                                  <w:ind w:left="0" w:right="0" w:firstLine="0"/>
                                </w:pPr>
                                <w:r>
                                  <w:rPr>
                                    <w:rFonts w:ascii="Calibri" w:eastAsia="Calibri" w:hAnsi="Calibri" w:cs="Calibri"/>
                                    <w:w w:val="126"/>
                                    <w:sz w:val="17"/>
                                  </w:rPr>
                                  <w:t>0.04</w:t>
                                </w:r>
                              </w:p>
                            </w:txbxContent>
                          </wps:txbx>
                          <wps:bodyPr horzOverflow="overflow" vert="horz" lIns="0" tIns="0" rIns="0" bIns="0" rtlCol="0">
                            <a:noAutofit/>
                          </wps:bodyPr>
                        </wps:wsp>
                        <wps:wsp>
                          <wps:cNvPr id="953" name="Shape 953"/>
                          <wps:cNvSpPr/>
                          <wps:spPr>
                            <a:xfrm>
                              <a:off x="482140" y="1100022"/>
                              <a:ext cx="38201" cy="0"/>
                            </a:xfrm>
                            <a:custGeom>
                              <a:avLst/>
                              <a:gdLst/>
                              <a:ahLst/>
                              <a:cxnLst/>
                              <a:rect l="0" t="0" r="0" b="0"/>
                              <a:pathLst>
                                <a:path w="38201">
                                  <a:moveTo>
                                    <a:pt x="38201" y="0"/>
                                  </a:moveTo>
                                  <a:lnTo>
                                    <a:pt x="0" y="0"/>
                                  </a:lnTo>
                                  <a:close/>
                                </a:path>
                              </a:pathLst>
                            </a:custGeom>
                            <a:ln w="8732" cap="flat">
                              <a:round/>
                            </a:ln>
                          </wps:spPr>
                          <wps:style>
                            <a:lnRef idx="1">
                              <a:srgbClr val="000000"/>
                            </a:lnRef>
                            <a:fillRef idx="1">
                              <a:srgbClr val="000000"/>
                            </a:fillRef>
                            <a:effectRef idx="0">
                              <a:scrgbClr r="0" g="0" b="0"/>
                            </a:effectRef>
                            <a:fontRef idx="none"/>
                          </wps:style>
                          <wps:bodyPr/>
                        </wps:wsp>
                        <wps:wsp>
                          <wps:cNvPr id="954" name="Rectangle 954"/>
                          <wps:cNvSpPr/>
                          <wps:spPr>
                            <a:xfrm>
                              <a:off x="200918" y="1006886"/>
                              <a:ext cx="323136" cy="246199"/>
                            </a:xfrm>
                            <a:prstGeom prst="rect">
                              <a:avLst/>
                            </a:prstGeom>
                            <a:ln>
                              <a:noFill/>
                            </a:ln>
                          </wps:spPr>
                          <wps:txbx>
                            <w:txbxContent>
                              <w:p w14:paraId="15D48CE1" w14:textId="77777777" w:rsidR="00845866" w:rsidRDefault="00845866">
                                <w:pPr>
                                  <w:spacing w:after="160" w:line="259" w:lineRule="auto"/>
                                  <w:ind w:left="0" w:right="0" w:firstLine="0"/>
                                </w:pPr>
                                <w:r>
                                  <w:rPr>
                                    <w:rFonts w:ascii="Calibri" w:eastAsia="Calibri" w:hAnsi="Calibri" w:cs="Calibri"/>
                                    <w:w w:val="126"/>
                                    <w:sz w:val="17"/>
                                  </w:rPr>
                                  <w:t>0.05</w:t>
                                </w:r>
                              </w:p>
                            </w:txbxContent>
                          </wps:txbx>
                          <wps:bodyPr horzOverflow="overflow" vert="horz" lIns="0" tIns="0" rIns="0" bIns="0" rtlCol="0">
                            <a:noAutofit/>
                          </wps:bodyPr>
                        </wps:wsp>
                        <wps:wsp>
                          <wps:cNvPr id="955" name="Shape 955"/>
                          <wps:cNvSpPr/>
                          <wps:spPr>
                            <a:xfrm>
                              <a:off x="482140" y="769326"/>
                              <a:ext cx="38201" cy="0"/>
                            </a:xfrm>
                            <a:custGeom>
                              <a:avLst/>
                              <a:gdLst/>
                              <a:ahLst/>
                              <a:cxnLst/>
                              <a:rect l="0" t="0" r="0" b="0"/>
                              <a:pathLst>
                                <a:path w="38201">
                                  <a:moveTo>
                                    <a:pt x="38201" y="0"/>
                                  </a:moveTo>
                                  <a:lnTo>
                                    <a:pt x="0" y="0"/>
                                  </a:lnTo>
                                  <a:close/>
                                </a:path>
                              </a:pathLst>
                            </a:custGeom>
                            <a:ln w="8732" cap="flat">
                              <a:round/>
                            </a:ln>
                          </wps:spPr>
                          <wps:style>
                            <a:lnRef idx="1">
                              <a:srgbClr val="000000"/>
                            </a:lnRef>
                            <a:fillRef idx="1">
                              <a:srgbClr val="000000"/>
                            </a:fillRef>
                            <a:effectRef idx="0">
                              <a:scrgbClr r="0" g="0" b="0"/>
                            </a:effectRef>
                            <a:fontRef idx="none"/>
                          </wps:style>
                          <wps:bodyPr/>
                        </wps:wsp>
                        <wps:wsp>
                          <wps:cNvPr id="956" name="Rectangle 956"/>
                          <wps:cNvSpPr/>
                          <wps:spPr>
                            <a:xfrm>
                              <a:off x="200918" y="676190"/>
                              <a:ext cx="323136" cy="246199"/>
                            </a:xfrm>
                            <a:prstGeom prst="rect">
                              <a:avLst/>
                            </a:prstGeom>
                            <a:ln>
                              <a:noFill/>
                            </a:ln>
                          </wps:spPr>
                          <wps:txbx>
                            <w:txbxContent>
                              <w:p w14:paraId="654235EC" w14:textId="77777777" w:rsidR="00845866" w:rsidRDefault="00845866">
                                <w:pPr>
                                  <w:spacing w:after="160" w:line="259" w:lineRule="auto"/>
                                  <w:ind w:left="0" w:right="0" w:firstLine="0"/>
                                </w:pPr>
                                <w:r>
                                  <w:rPr>
                                    <w:rFonts w:ascii="Calibri" w:eastAsia="Calibri" w:hAnsi="Calibri" w:cs="Calibri"/>
                                    <w:w w:val="126"/>
                                    <w:sz w:val="17"/>
                                  </w:rPr>
                                  <w:t>0.06</w:t>
                                </w:r>
                              </w:p>
                            </w:txbxContent>
                          </wps:txbx>
                          <wps:bodyPr horzOverflow="overflow" vert="horz" lIns="0" tIns="0" rIns="0" bIns="0" rtlCol="0">
                            <a:noAutofit/>
                          </wps:bodyPr>
                        </wps:wsp>
                        <wps:wsp>
                          <wps:cNvPr id="957" name="Shape 957"/>
                          <wps:cNvSpPr/>
                          <wps:spPr>
                            <a:xfrm>
                              <a:off x="482140" y="438629"/>
                              <a:ext cx="38201" cy="0"/>
                            </a:xfrm>
                            <a:custGeom>
                              <a:avLst/>
                              <a:gdLst/>
                              <a:ahLst/>
                              <a:cxnLst/>
                              <a:rect l="0" t="0" r="0" b="0"/>
                              <a:pathLst>
                                <a:path w="38201">
                                  <a:moveTo>
                                    <a:pt x="38201" y="0"/>
                                  </a:moveTo>
                                  <a:lnTo>
                                    <a:pt x="0" y="0"/>
                                  </a:lnTo>
                                  <a:close/>
                                </a:path>
                              </a:pathLst>
                            </a:custGeom>
                            <a:ln w="8732" cap="flat">
                              <a:round/>
                            </a:ln>
                          </wps:spPr>
                          <wps:style>
                            <a:lnRef idx="1">
                              <a:srgbClr val="000000"/>
                            </a:lnRef>
                            <a:fillRef idx="1">
                              <a:srgbClr val="000000"/>
                            </a:fillRef>
                            <a:effectRef idx="0">
                              <a:scrgbClr r="0" g="0" b="0"/>
                            </a:effectRef>
                            <a:fontRef idx="none"/>
                          </wps:style>
                          <wps:bodyPr/>
                        </wps:wsp>
                        <wps:wsp>
                          <wps:cNvPr id="958" name="Rectangle 958"/>
                          <wps:cNvSpPr/>
                          <wps:spPr>
                            <a:xfrm>
                              <a:off x="200918" y="345493"/>
                              <a:ext cx="323136" cy="246199"/>
                            </a:xfrm>
                            <a:prstGeom prst="rect">
                              <a:avLst/>
                            </a:prstGeom>
                            <a:ln>
                              <a:noFill/>
                            </a:ln>
                          </wps:spPr>
                          <wps:txbx>
                            <w:txbxContent>
                              <w:p w14:paraId="13B09143" w14:textId="77777777" w:rsidR="00845866" w:rsidRDefault="00845866">
                                <w:pPr>
                                  <w:spacing w:after="160" w:line="259" w:lineRule="auto"/>
                                  <w:ind w:left="0" w:right="0" w:firstLine="0"/>
                                </w:pPr>
                                <w:r>
                                  <w:rPr>
                                    <w:rFonts w:ascii="Calibri" w:eastAsia="Calibri" w:hAnsi="Calibri" w:cs="Calibri"/>
                                    <w:w w:val="126"/>
                                    <w:sz w:val="17"/>
                                  </w:rPr>
                                  <w:t>0.07</w:t>
                                </w:r>
                              </w:p>
                            </w:txbxContent>
                          </wps:txbx>
                          <wps:bodyPr horzOverflow="overflow" vert="horz" lIns="0" tIns="0" rIns="0" bIns="0" rtlCol="0">
                            <a:noAutofit/>
                          </wps:bodyPr>
                        </wps:wsp>
                        <wps:wsp>
                          <wps:cNvPr id="959" name="Shape 959"/>
                          <wps:cNvSpPr/>
                          <wps:spPr>
                            <a:xfrm>
                              <a:off x="482140" y="107932"/>
                              <a:ext cx="38201" cy="0"/>
                            </a:xfrm>
                            <a:custGeom>
                              <a:avLst/>
                              <a:gdLst/>
                              <a:ahLst/>
                              <a:cxnLst/>
                              <a:rect l="0" t="0" r="0" b="0"/>
                              <a:pathLst>
                                <a:path w="38201">
                                  <a:moveTo>
                                    <a:pt x="38201" y="0"/>
                                  </a:moveTo>
                                  <a:lnTo>
                                    <a:pt x="0" y="0"/>
                                  </a:lnTo>
                                  <a:close/>
                                </a:path>
                              </a:pathLst>
                            </a:custGeom>
                            <a:ln w="8732" cap="flat">
                              <a:round/>
                            </a:ln>
                          </wps:spPr>
                          <wps:style>
                            <a:lnRef idx="1">
                              <a:srgbClr val="000000"/>
                            </a:lnRef>
                            <a:fillRef idx="1">
                              <a:srgbClr val="000000"/>
                            </a:fillRef>
                            <a:effectRef idx="0">
                              <a:scrgbClr r="0" g="0" b="0"/>
                            </a:effectRef>
                            <a:fontRef idx="none"/>
                          </wps:style>
                          <wps:bodyPr/>
                        </wps:wsp>
                        <wps:wsp>
                          <wps:cNvPr id="960" name="Rectangle 960"/>
                          <wps:cNvSpPr/>
                          <wps:spPr>
                            <a:xfrm>
                              <a:off x="200918" y="14796"/>
                              <a:ext cx="323136" cy="246200"/>
                            </a:xfrm>
                            <a:prstGeom prst="rect">
                              <a:avLst/>
                            </a:prstGeom>
                            <a:ln>
                              <a:noFill/>
                            </a:ln>
                          </wps:spPr>
                          <wps:txbx>
                            <w:txbxContent>
                              <w:p w14:paraId="5567805A" w14:textId="77777777" w:rsidR="00845866" w:rsidRDefault="00845866">
                                <w:pPr>
                                  <w:spacing w:after="160" w:line="259" w:lineRule="auto"/>
                                  <w:ind w:left="0" w:right="0" w:firstLine="0"/>
                                </w:pPr>
                                <w:r>
                                  <w:rPr>
                                    <w:rFonts w:ascii="Calibri" w:eastAsia="Calibri" w:hAnsi="Calibri" w:cs="Calibri"/>
                                    <w:w w:val="126"/>
                                    <w:sz w:val="17"/>
                                  </w:rPr>
                                  <w:t>0.08</w:t>
                                </w:r>
                              </w:p>
                            </w:txbxContent>
                          </wps:txbx>
                          <wps:bodyPr horzOverflow="overflow" vert="horz" lIns="0" tIns="0" rIns="0" bIns="0" rtlCol="0">
                            <a:noAutofit/>
                          </wps:bodyPr>
                        </wps:wsp>
                        <wps:wsp>
                          <wps:cNvPr id="961" name="Rectangle 961"/>
                          <wps:cNvSpPr/>
                          <wps:spPr>
                            <a:xfrm rot="-5399999">
                              <a:off x="-552787" y="1159523"/>
                              <a:ext cx="1351773" cy="246199"/>
                            </a:xfrm>
                            <a:prstGeom prst="rect">
                              <a:avLst/>
                            </a:prstGeom>
                            <a:ln>
                              <a:noFill/>
                            </a:ln>
                          </wps:spPr>
                          <wps:txbx>
                            <w:txbxContent>
                              <w:p w14:paraId="548A93D2" w14:textId="77777777" w:rsidR="00845866" w:rsidRDefault="00845866">
                                <w:pPr>
                                  <w:spacing w:after="160" w:line="259" w:lineRule="auto"/>
                                  <w:ind w:left="0" w:right="0" w:firstLine="0"/>
                                </w:pPr>
                                <w:r>
                                  <w:rPr>
                                    <w:rFonts w:ascii="Calibri" w:eastAsia="Calibri" w:hAnsi="Calibri" w:cs="Calibri"/>
                                    <w:sz w:val="17"/>
                                  </w:rPr>
                                  <w:t>Probability</w:t>
                                </w:r>
                                <w:r>
                                  <w:rPr>
                                    <w:rFonts w:ascii="Calibri" w:eastAsia="Calibri" w:hAnsi="Calibri" w:cs="Calibri"/>
                                    <w:spacing w:val="-330"/>
                                    <w:sz w:val="17"/>
                                  </w:rPr>
                                  <w:t xml:space="preserve"> </w:t>
                                </w:r>
                                <w:r>
                                  <w:rPr>
                                    <w:rFonts w:ascii="Calibri" w:eastAsia="Calibri" w:hAnsi="Calibri" w:cs="Calibri"/>
                                    <w:sz w:val="17"/>
                                  </w:rPr>
                                  <w:t>density</w:t>
                                </w:r>
                              </w:p>
                            </w:txbxContent>
                          </wps:txbx>
                          <wps:bodyPr horzOverflow="overflow" vert="horz" lIns="0" tIns="0" rIns="0" bIns="0" rtlCol="0">
                            <a:noAutofit/>
                          </wps:bodyPr>
                        </wps:wsp>
                        <wps:wsp>
                          <wps:cNvPr id="962" name="Shape 962"/>
                          <wps:cNvSpPr/>
                          <wps:spPr>
                            <a:xfrm>
                              <a:off x="697516" y="1273271"/>
                              <a:ext cx="0" cy="80061"/>
                            </a:xfrm>
                            <a:custGeom>
                              <a:avLst/>
                              <a:gdLst/>
                              <a:ahLst/>
                              <a:cxnLst/>
                              <a:rect l="0" t="0" r="0" b="0"/>
                              <a:pathLst>
                                <a:path h="80061">
                                  <a:moveTo>
                                    <a:pt x="0" y="80061"/>
                                  </a:moveTo>
                                  <a:lnTo>
                                    <a:pt x="0" y="0"/>
                                  </a:lnTo>
                                </a:path>
                              </a:pathLst>
                            </a:custGeom>
                            <a:ln w="21829" cap="flat">
                              <a:round/>
                            </a:ln>
                          </wps:spPr>
                          <wps:style>
                            <a:lnRef idx="1">
                              <a:srgbClr val="000000"/>
                            </a:lnRef>
                            <a:fillRef idx="0">
                              <a:srgbClr val="000000">
                                <a:alpha val="0"/>
                              </a:srgbClr>
                            </a:fillRef>
                            <a:effectRef idx="0">
                              <a:scrgbClr r="0" g="0" b="0"/>
                            </a:effectRef>
                            <a:fontRef idx="none"/>
                          </wps:style>
                          <wps:bodyPr/>
                        </wps:wsp>
                        <wps:wsp>
                          <wps:cNvPr id="963" name="Shape 963"/>
                          <wps:cNvSpPr/>
                          <wps:spPr>
                            <a:xfrm>
                              <a:off x="1051864" y="253782"/>
                              <a:ext cx="0" cy="284383"/>
                            </a:xfrm>
                            <a:custGeom>
                              <a:avLst/>
                              <a:gdLst/>
                              <a:ahLst/>
                              <a:cxnLst/>
                              <a:rect l="0" t="0" r="0" b="0"/>
                              <a:pathLst>
                                <a:path h="284383">
                                  <a:moveTo>
                                    <a:pt x="0" y="284383"/>
                                  </a:moveTo>
                                  <a:lnTo>
                                    <a:pt x="0" y="0"/>
                                  </a:lnTo>
                                </a:path>
                              </a:pathLst>
                            </a:custGeom>
                            <a:ln w="21829" cap="flat">
                              <a:round/>
                            </a:ln>
                          </wps:spPr>
                          <wps:style>
                            <a:lnRef idx="1">
                              <a:srgbClr val="000000"/>
                            </a:lnRef>
                            <a:fillRef idx="0">
                              <a:srgbClr val="000000">
                                <a:alpha val="0"/>
                              </a:srgbClr>
                            </a:fillRef>
                            <a:effectRef idx="0">
                              <a:scrgbClr r="0" g="0" b="0"/>
                            </a:effectRef>
                            <a:fontRef idx="none"/>
                          </wps:style>
                          <wps:bodyPr/>
                        </wps:wsp>
                        <wps:wsp>
                          <wps:cNvPr id="964" name="Shape 964"/>
                          <wps:cNvSpPr/>
                          <wps:spPr>
                            <a:xfrm>
                              <a:off x="1406213" y="1358564"/>
                              <a:ext cx="0" cy="37900"/>
                            </a:xfrm>
                            <a:custGeom>
                              <a:avLst/>
                              <a:gdLst/>
                              <a:ahLst/>
                              <a:cxnLst/>
                              <a:rect l="0" t="0" r="0" b="0"/>
                              <a:pathLst>
                                <a:path h="37900">
                                  <a:moveTo>
                                    <a:pt x="0" y="37900"/>
                                  </a:moveTo>
                                  <a:lnTo>
                                    <a:pt x="0" y="0"/>
                                  </a:lnTo>
                                </a:path>
                              </a:pathLst>
                            </a:custGeom>
                            <a:ln w="21829" cap="flat">
                              <a:round/>
                            </a:ln>
                          </wps:spPr>
                          <wps:style>
                            <a:lnRef idx="1">
                              <a:srgbClr val="000000"/>
                            </a:lnRef>
                            <a:fillRef idx="0">
                              <a:srgbClr val="000000">
                                <a:alpha val="0"/>
                              </a:srgbClr>
                            </a:fillRef>
                            <a:effectRef idx="0">
                              <a:scrgbClr r="0" g="0" b="0"/>
                            </a:effectRef>
                            <a:fontRef idx="none"/>
                          </wps:style>
                          <wps:bodyPr/>
                        </wps:wsp>
                        <wps:wsp>
                          <wps:cNvPr id="965" name="Shape 965"/>
                          <wps:cNvSpPr/>
                          <wps:spPr>
                            <a:xfrm>
                              <a:off x="1760562" y="1961097"/>
                              <a:ext cx="0" cy="62054"/>
                            </a:xfrm>
                            <a:custGeom>
                              <a:avLst/>
                              <a:gdLst/>
                              <a:ahLst/>
                              <a:cxnLst/>
                              <a:rect l="0" t="0" r="0" b="0"/>
                              <a:pathLst>
                                <a:path h="62054">
                                  <a:moveTo>
                                    <a:pt x="0" y="62054"/>
                                  </a:moveTo>
                                  <a:lnTo>
                                    <a:pt x="0" y="0"/>
                                  </a:lnTo>
                                </a:path>
                              </a:pathLst>
                            </a:custGeom>
                            <a:ln w="21829" cap="flat">
                              <a:round/>
                            </a:ln>
                          </wps:spPr>
                          <wps:style>
                            <a:lnRef idx="1">
                              <a:srgbClr val="000000"/>
                            </a:lnRef>
                            <a:fillRef idx="0">
                              <a:srgbClr val="000000">
                                <a:alpha val="0"/>
                              </a:srgbClr>
                            </a:fillRef>
                            <a:effectRef idx="0">
                              <a:scrgbClr r="0" g="0" b="0"/>
                            </a:effectRef>
                            <a:fontRef idx="none"/>
                          </wps:style>
                          <wps:bodyPr/>
                        </wps:wsp>
                        <wps:wsp>
                          <wps:cNvPr id="966" name="Shape 966"/>
                          <wps:cNvSpPr/>
                          <wps:spPr>
                            <a:xfrm>
                              <a:off x="2114910" y="2322022"/>
                              <a:ext cx="0" cy="92413"/>
                            </a:xfrm>
                            <a:custGeom>
                              <a:avLst/>
                              <a:gdLst/>
                              <a:ahLst/>
                              <a:cxnLst/>
                              <a:rect l="0" t="0" r="0" b="0"/>
                              <a:pathLst>
                                <a:path h="92413">
                                  <a:moveTo>
                                    <a:pt x="0" y="92413"/>
                                  </a:moveTo>
                                  <a:lnTo>
                                    <a:pt x="0" y="0"/>
                                  </a:lnTo>
                                </a:path>
                              </a:pathLst>
                            </a:custGeom>
                            <a:ln w="21829" cap="flat">
                              <a:round/>
                            </a:ln>
                          </wps:spPr>
                          <wps:style>
                            <a:lnRef idx="1">
                              <a:srgbClr val="000000"/>
                            </a:lnRef>
                            <a:fillRef idx="0">
                              <a:srgbClr val="000000">
                                <a:alpha val="0"/>
                              </a:srgbClr>
                            </a:fillRef>
                            <a:effectRef idx="0">
                              <a:scrgbClr r="0" g="0" b="0"/>
                            </a:effectRef>
                            <a:fontRef idx="none"/>
                          </wps:style>
                          <wps:bodyPr/>
                        </wps:wsp>
                        <wps:wsp>
                          <wps:cNvPr id="967" name="Shape 967"/>
                          <wps:cNvSpPr/>
                          <wps:spPr>
                            <a:xfrm>
                              <a:off x="2469259" y="2520145"/>
                              <a:ext cx="0" cy="99792"/>
                            </a:xfrm>
                            <a:custGeom>
                              <a:avLst/>
                              <a:gdLst/>
                              <a:ahLst/>
                              <a:cxnLst/>
                              <a:rect l="0" t="0" r="0" b="0"/>
                              <a:pathLst>
                                <a:path h="99792">
                                  <a:moveTo>
                                    <a:pt x="0" y="99792"/>
                                  </a:moveTo>
                                  <a:lnTo>
                                    <a:pt x="0" y="0"/>
                                  </a:lnTo>
                                </a:path>
                              </a:pathLst>
                            </a:custGeom>
                            <a:ln w="21829" cap="flat">
                              <a:round/>
                            </a:ln>
                          </wps:spPr>
                          <wps:style>
                            <a:lnRef idx="1">
                              <a:srgbClr val="000000"/>
                            </a:lnRef>
                            <a:fillRef idx="0">
                              <a:srgbClr val="000000">
                                <a:alpha val="0"/>
                              </a:srgbClr>
                            </a:fillRef>
                            <a:effectRef idx="0">
                              <a:scrgbClr r="0" g="0" b="0"/>
                            </a:effectRef>
                            <a:fontRef idx="none"/>
                          </wps:style>
                          <wps:bodyPr/>
                        </wps:wsp>
                        <wps:wsp>
                          <wps:cNvPr id="968" name="Shape 968"/>
                          <wps:cNvSpPr/>
                          <wps:spPr>
                            <a:xfrm>
                              <a:off x="2823607" y="2663411"/>
                              <a:ext cx="0" cy="70112"/>
                            </a:xfrm>
                            <a:custGeom>
                              <a:avLst/>
                              <a:gdLst/>
                              <a:ahLst/>
                              <a:cxnLst/>
                              <a:rect l="0" t="0" r="0" b="0"/>
                              <a:pathLst>
                                <a:path h="70112">
                                  <a:moveTo>
                                    <a:pt x="0" y="70112"/>
                                  </a:moveTo>
                                  <a:lnTo>
                                    <a:pt x="0" y="0"/>
                                  </a:lnTo>
                                </a:path>
                              </a:pathLst>
                            </a:custGeom>
                            <a:ln w="21829" cap="flat">
                              <a:round/>
                            </a:ln>
                          </wps:spPr>
                          <wps:style>
                            <a:lnRef idx="1">
                              <a:srgbClr val="000000"/>
                            </a:lnRef>
                            <a:fillRef idx="0">
                              <a:srgbClr val="000000">
                                <a:alpha val="0"/>
                              </a:srgbClr>
                            </a:fillRef>
                            <a:effectRef idx="0">
                              <a:scrgbClr r="0" g="0" b="0"/>
                            </a:effectRef>
                            <a:fontRef idx="none"/>
                          </wps:style>
                          <wps:bodyPr/>
                        </wps:wsp>
                        <wps:wsp>
                          <wps:cNvPr id="969" name="Shape 969"/>
                          <wps:cNvSpPr/>
                          <wps:spPr>
                            <a:xfrm>
                              <a:off x="3177956" y="2712767"/>
                              <a:ext cx="0" cy="44786"/>
                            </a:xfrm>
                            <a:custGeom>
                              <a:avLst/>
                              <a:gdLst/>
                              <a:ahLst/>
                              <a:cxnLst/>
                              <a:rect l="0" t="0" r="0" b="0"/>
                              <a:pathLst>
                                <a:path h="44786">
                                  <a:moveTo>
                                    <a:pt x="0" y="44786"/>
                                  </a:moveTo>
                                  <a:lnTo>
                                    <a:pt x="0" y="0"/>
                                  </a:lnTo>
                                </a:path>
                              </a:pathLst>
                            </a:custGeom>
                            <a:ln w="21829" cap="flat">
                              <a:round/>
                            </a:ln>
                          </wps:spPr>
                          <wps:style>
                            <a:lnRef idx="1">
                              <a:srgbClr val="000000"/>
                            </a:lnRef>
                            <a:fillRef idx="0">
                              <a:srgbClr val="000000">
                                <a:alpha val="0"/>
                              </a:srgbClr>
                            </a:fillRef>
                            <a:effectRef idx="0">
                              <a:scrgbClr r="0" g="0" b="0"/>
                            </a:effectRef>
                            <a:fontRef idx="none"/>
                          </wps:style>
                          <wps:bodyPr/>
                        </wps:wsp>
                        <wps:wsp>
                          <wps:cNvPr id="970" name="Shape 970"/>
                          <wps:cNvSpPr/>
                          <wps:spPr>
                            <a:xfrm>
                              <a:off x="3532304" y="2727739"/>
                              <a:ext cx="0" cy="33188"/>
                            </a:xfrm>
                            <a:custGeom>
                              <a:avLst/>
                              <a:gdLst/>
                              <a:ahLst/>
                              <a:cxnLst/>
                              <a:rect l="0" t="0" r="0" b="0"/>
                              <a:pathLst>
                                <a:path h="33188">
                                  <a:moveTo>
                                    <a:pt x="0" y="33188"/>
                                  </a:moveTo>
                                  <a:lnTo>
                                    <a:pt x="0" y="0"/>
                                  </a:lnTo>
                                </a:path>
                              </a:pathLst>
                            </a:custGeom>
                            <a:ln w="21829" cap="flat">
                              <a:round/>
                            </a:ln>
                          </wps:spPr>
                          <wps:style>
                            <a:lnRef idx="1">
                              <a:srgbClr val="000000"/>
                            </a:lnRef>
                            <a:fillRef idx="0">
                              <a:srgbClr val="000000">
                                <a:alpha val="0"/>
                              </a:srgbClr>
                            </a:fillRef>
                            <a:effectRef idx="0">
                              <a:scrgbClr r="0" g="0" b="0"/>
                            </a:effectRef>
                            <a:fontRef idx="none"/>
                          </wps:style>
                          <wps:bodyPr/>
                        </wps:wsp>
                        <wps:wsp>
                          <wps:cNvPr id="971" name="Shape 971"/>
                          <wps:cNvSpPr/>
                          <wps:spPr>
                            <a:xfrm>
                              <a:off x="3886653" y="2753506"/>
                              <a:ext cx="0" cy="0"/>
                            </a:xfrm>
                            <a:custGeom>
                              <a:avLst/>
                              <a:gdLst/>
                              <a:ahLst/>
                              <a:cxnLst/>
                              <a:rect l="0" t="0" r="0" b="0"/>
                              <a:pathLst>
                                <a:path>
                                  <a:moveTo>
                                    <a:pt x="0" y="0"/>
                                  </a:moveTo>
                                  <a:lnTo>
                                    <a:pt x="0" y="0"/>
                                  </a:lnTo>
                                </a:path>
                              </a:pathLst>
                            </a:custGeom>
                            <a:ln w="21829" cap="flat">
                              <a:round/>
                            </a:ln>
                          </wps:spPr>
                          <wps:style>
                            <a:lnRef idx="1">
                              <a:srgbClr val="000000"/>
                            </a:lnRef>
                            <a:fillRef idx="0">
                              <a:srgbClr val="000000">
                                <a:alpha val="0"/>
                              </a:srgbClr>
                            </a:fillRef>
                            <a:effectRef idx="0">
                              <a:scrgbClr r="0" g="0" b="0"/>
                            </a:effectRef>
                            <a:fontRef idx="none"/>
                          </wps:style>
                          <wps:bodyPr/>
                        </wps:wsp>
                        <wps:wsp>
                          <wps:cNvPr id="972" name="Shape 972"/>
                          <wps:cNvSpPr/>
                          <wps:spPr>
                            <a:xfrm>
                              <a:off x="4241001" y="2753506"/>
                              <a:ext cx="0" cy="0"/>
                            </a:xfrm>
                            <a:custGeom>
                              <a:avLst/>
                              <a:gdLst/>
                              <a:ahLst/>
                              <a:cxnLst/>
                              <a:rect l="0" t="0" r="0" b="0"/>
                              <a:pathLst>
                                <a:path>
                                  <a:moveTo>
                                    <a:pt x="0" y="0"/>
                                  </a:moveTo>
                                  <a:lnTo>
                                    <a:pt x="0" y="0"/>
                                  </a:lnTo>
                                </a:path>
                              </a:pathLst>
                            </a:custGeom>
                            <a:ln w="21829" cap="flat">
                              <a:round/>
                            </a:ln>
                          </wps:spPr>
                          <wps:style>
                            <a:lnRef idx="1">
                              <a:srgbClr val="000000"/>
                            </a:lnRef>
                            <a:fillRef idx="0">
                              <a:srgbClr val="000000">
                                <a:alpha val="0"/>
                              </a:srgbClr>
                            </a:fillRef>
                            <a:effectRef idx="0">
                              <a:scrgbClr r="0" g="0" b="0"/>
                            </a:effectRef>
                            <a:fontRef idx="none"/>
                          </wps:style>
                          <wps:bodyPr/>
                        </wps:wsp>
                        <wps:wsp>
                          <wps:cNvPr id="973" name="Shape 973"/>
                          <wps:cNvSpPr/>
                          <wps:spPr>
                            <a:xfrm>
                              <a:off x="697516" y="132023"/>
                              <a:ext cx="0" cy="898202"/>
                            </a:xfrm>
                            <a:custGeom>
                              <a:avLst/>
                              <a:gdLst/>
                              <a:ahLst/>
                              <a:cxnLst/>
                              <a:rect l="0" t="0" r="0" b="0"/>
                              <a:pathLst>
                                <a:path h="898202">
                                  <a:moveTo>
                                    <a:pt x="0" y="898202"/>
                                  </a:moveTo>
                                  <a:lnTo>
                                    <a:pt x="0" y="0"/>
                                  </a:lnTo>
                                </a:path>
                              </a:pathLst>
                            </a:custGeom>
                            <a:ln w="10915" cap="flat">
                              <a:round/>
                            </a:ln>
                          </wps:spPr>
                          <wps:style>
                            <a:lnRef idx="1">
                              <a:srgbClr val="FF0000"/>
                            </a:lnRef>
                            <a:fillRef idx="0">
                              <a:srgbClr val="000000">
                                <a:alpha val="0"/>
                              </a:srgbClr>
                            </a:fillRef>
                            <a:effectRef idx="0">
                              <a:scrgbClr r="0" g="0" b="0"/>
                            </a:effectRef>
                            <a:fontRef idx="none"/>
                          </wps:style>
                          <wps:bodyPr/>
                        </wps:wsp>
                        <wps:wsp>
                          <wps:cNvPr id="974" name="Shape 974"/>
                          <wps:cNvSpPr/>
                          <wps:spPr>
                            <a:xfrm>
                              <a:off x="1051864" y="2071526"/>
                              <a:ext cx="0" cy="30418"/>
                            </a:xfrm>
                            <a:custGeom>
                              <a:avLst/>
                              <a:gdLst/>
                              <a:ahLst/>
                              <a:cxnLst/>
                              <a:rect l="0" t="0" r="0" b="0"/>
                              <a:pathLst>
                                <a:path h="30418">
                                  <a:moveTo>
                                    <a:pt x="0" y="30418"/>
                                  </a:moveTo>
                                  <a:lnTo>
                                    <a:pt x="0" y="0"/>
                                  </a:lnTo>
                                </a:path>
                              </a:pathLst>
                            </a:custGeom>
                            <a:ln w="10915" cap="flat">
                              <a:round/>
                            </a:ln>
                          </wps:spPr>
                          <wps:style>
                            <a:lnRef idx="1">
                              <a:srgbClr val="FF0000"/>
                            </a:lnRef>
                            <a:fillRef idx="0">
                              <a:srgbClr val="000000">
                                <a:alpha val="0"/>
                              </a:srgbClr>
                            </a:fillRef>
                            <a:effectRef idx="0">
                              <a:scrgbClr r="0" g="0" b="0"/>
                            </a:effectRef>
                            <a:fontRef idx="none"/>
                          </wps:style>
                          <wps:bodyPr/>
                        </wps:wsp>
                        <wps:wsp>
                          <wps:cNvPr id="975" name="Shape 975"/>
                          <wps:cNvSpPr/>
                          <wps:spPr>
                            <a:xfrm>
                              <a:off x="1406213" y="2431816"/>
                              <a:ext cx="0" cy="105662"/>
                            </a:xfrm>
                            <a:custGeom>
                              <a:avLst/>
                              <a:gdLst/>
                              <a:ahLst/>
                              <a:cxnLst/>
                              <a:rect l="0" t="0" r="0" b="0"/>
                              <a:pathLst>
                                <a:path h="105662">
                                  <a:moveTo>
                                    <a:pt x="0" y="105662"/>
                                  </a:moveTo>
                                  <a:lnTo>
                                    <a:pt x="0" y="0"/>
                                  </a:lnTo>
                                </a:path>
                              </a:pathLst>
                            </a:custGeom>
                            <a:ln w="10915" cap="flat">
                              <a:round/>
                            </a:ln>
                          </wps:spPr>
                          <wps:style>
                            <a:lnRef idx="1">
                              <a:srgbClr val="FF0000"/>
                            </a:lnRef>
                            <a:fillRef idx="0">
                              <a:srgbClr val="000000">
                                <a:alpha val="0"/>
                              </a:srgbClr>
                            </a:fillRef>
                            <a:effectRef idx="0">
                              <a:scrgbClr r="0" g="0" b="0"/>
                            </a:effectRef>
                            <a:fontRef idx="none"/>
                          </wps:style>
                          <wps:bodyPr/>
                        </wps:wsp>
                        <wps:wsp>
                          <wps:cNvPr id="976" name="Shape 976"/>
                          <wps:cNvSpPr/>
                          <wps:spPr>
                            <a:xfrm>
                              <a:off x="1760562" y="2440536"/>
                              <a:ext cx="0" cy="109731"/>
                            </a:xfrm>
                            <a:custGeom>
                              <a:avLst/>
                              <a:gdLst/>
                              <a:ahLst/>
                              <a:cxnLst/>
                              <a:rect l="0" t="0" r="0" b="0"/>
                              <a:pathLst>
                                <a:path h="109731">
                                  <a:moveTo>
                                    <a:pt x="0" y="109731"/>
                                  </a:moveTo>
                                  <a:lnTo>
                                    <a:pt x="0" y="0"/>
                                  </a:lnTo>
                                </a:path>
                              </a:pathLst>
                            </a:custGeom>
                            <a:ln w="10915" cap="flat">
                              <a:round/>
                            </a:ln>
                          </wps:spPr>
                          <wps:style>
                            <a:lnRef idx="1">
                              <a:srgbClr val="FF0000"/>
                            </a:lnRef>
                            <a:fillRef idx="0">
                              <a:srgbClr val="000000">
                                <a:alpha val="0"/>
                              </a:srgbClr>
                            </a:fillRef>
                            <a:effectRef idx="0">
                              <a:scrgbClr r="0" g="0" b="0"/>
                            </a:effectRef>
                            <a:fontRef idx="none"/>
                          </wps:style>
                          <wps:bodyPr/>
                        </wps:wsp>
                        <wps:wsp>
                          <wps:cNvPr id="977" name="Shape 977"/>
                          <wps:cNvSpPr/>
                          <wps:spPr>
                            <a:xfrm>
                              <a:off x="2114910" y="2490256"/>
                              <a:ext cx="0" cy="117835"/>
                            </a:xfrm>
                            <a:custGeom>
                              <a:avLst/>
                              <a:gdLst/>
                              <a:ahLst/>
                              <a:cxnLst/>
                              <a:rect l="0" t="0" r="0" b="0"/>
                              <a:pathLst>
                                <a:path h="117835">
                                  <a:moveTo>
                                    <a:pt x="0" y="117835"/>
                                  </a:moveTo>
                                  <a:lnTo>
                                    <a:pt x="0" y="0"/>
                                  </a:lnTo>
                                </a:path>
                              </a:pathLst>
                            </a:custGeom>
                            <a:ln w="10915" cap="flat">
                              <a:round/>
                            </a:ln>
                          </wps:spPr>
                          <wps:style>
                            <a:lnRef idx="1">
                              <a:srgbClr val="FF0000"/>
                            </a:lnRef>
                            <a:fillRef idx="0">
                              <a:srgbClr val="000000">
                                <a:alpha val="0"/>
                              </a:srgbClr>
                            </a:fillRef>
                            <a:effectRef idx="0">
                              <a:scrgbClr r="0" g="0" b="0"/>
                            </a:effectRef>
                            <a:fontRef idx="none"/>
                          </wps:style>
                          <wps:bodyPr/>
                        </wps:wsp>
                        <wps:wsp>
                          <wps:cNvPr id="978" name="Shape 978"/>
                          <wps:cNvSpPr/>
                          <wps:spPr>
                            <a:xfrm>
                              <a:off x="2469259" y="2625453"/>
                              <a:ext cx="0" cy="105544"/>
                            </a:xfrm>
                            <a:custGeom>
                              <a:avLst/>
                              <a:gdLst/>
                              <a:ahLst/>
                              <a:cxnLst/>
                              <a:rect l="0" t="0" r="0" b="0"/>
                              <a:pathLst>
                                <a:path h="105544">
                                  <a:moveTo>
                                    <a:pt x="0" y="105544"/>
                                  </a:moveTo>
                                  <a:lnTo>
                                    <a:pt x="0" y="0"/>
                                  </a:lnTo>
                                </a:path>
                              </a:pathLst>
                            </a:custGeom>
                            <a:ln w="10915" cap="flat">
                              <a:round/>
                            </a:ln>
                          </wps:spPr>
                          <wps:style>
                            <a:lnRef idx="1">
                              <a:srgbClr val="FF0000"/>
                            </a:lnRef>
                            <a:fillRef idx="0">
                              <a:srgbClr val="000000">
                                <a:alpha val="0"/>
                              </a:srgbClr>
                            </a:fillRef>
                            <a:effectRef idx="0">
                              <a:scrgbClr r="0" g="0" b="0"/>
                            </a:effectRef>
                            <a:fontRef idx="none"/>
                          </wps:style>
                          <wps:bodyPr/>
                        </wps:wsp>
                        <wps:wsp>
                          <wps:cNvPr id="979" name="Shape 979"/>
                          <wps:cNvSpPr/>
                          <wps:spPr>
                            <a:xfrm>
                              <a:off x="2823607" y="2333313"/>
                              <a:ext cx="0" cy="66072"/>
                            </a:xfrm>
                            <a:custGeom>
                              <a:avLst/>
                              <a:gdLst/>
                              <a:ahLst/>
                              <a:cxnLst/>
                              <a:rect l="0" t="0" r="0" b="0"/>
                              <a:pathLst>
                                <a:path h="66072">
                                  <a:moveTo>
                                    <a:pt x="0" y="66072"/>
                                  </a:moveTo>
                                  <a:lnTo>
                                    <a:pt x="0" y="0"/>
                                  </a:lnTo>
                                </a:path>
                              </a:pathLst>
                            </a:custGeom>
                            <a:ln w="10915" cap="flat">
                              <a:round/>
                            </a:ln>
                          </wps:spPr>
                          <wps:style>
                            <a:lnRef idx="1">
                              <a:srgbClr val="FF0000"/>
                            </a:lnRef>
                            <a:fillRef idx="0">
                              <a:srgbClr val="000000">
                                <a:alpha val="0"/>
                              </a:srgbClr>
                            </a:fillRef>
                            <a:effectRef idx="0">
                              <a:scrgbClr r="0" g="0" b="0"/>
                            </a:effectRef>
                            <a:fontRef idx="none"/>
                          </wps:style>
                          <wps:bodyPr/>
                        </wps:wsp>
                        <wps:wsp>
                          <wps:cNvPr id="980" name="Shape 980"/>
                          <wps:cNvSpPr/>
                          <wps:spPr>
                            <a:xfrm>
                              <a:off x="3177956" y="2566664"/>
                              <a:ext cx="0" cy="115579"/>
                            </a:xfrm>
                            <a:custGeom>
                              <a:avLst/>
                              <a:gdLst/>
                              <a:ahLst/>
                              <a:cxnLst/>
                              <a:rect l="0" t="0" r="0" b="0"/>
                              <a:pathLst>
                                <a:path h="115579">
                                  <a:moveTo>
                                    <a:pt x="0" y="115579"/>
                                  </a:moveTo>
                                  <a:lnTo>
                                    <a:pt x="0" y="0"/>
                                  </a:lnTo>
                                </a:path>
                              </a:pathLst>
                            </a:custGeom>
                            <a:ln w="10915" cap="flat">
                              <a:round/>
                            </a:ln>
                          </wps:spPr>
                          <wps:style>
                            <a:lnRef idx="1">
                              <a:srgbClr val="FF0000"/>
                            </a:lnRef>
                            <a:fillRef idx="0">
                              <a:srgbClr val="000000">
                                <a:alpha val="0"/>
                              </a:srgbClr>
                            </a:fillRef>
                            <a:effectRef idx="0">
                              <a:scrgbClr r="0" g="0" b="0"/>
                            </a:effectRef>
                            <a:fontRef idx="none"/>
                          </wps:style>
                          <wps:bodyPr/>
                        </wps:wsp>
                        <wps:wsp>
                          <wps:cNvPr id="981" name="Shape 981"/>
                          <wps:cNvSpPr/>
                          <wps:spPr>
                            <a:xfrm>
                              <a:off x="3532304" y="2645791"/>
                              <a:ext cx="0" cy="107886"/>
                            </a:xfrm>
                            <a:custGeom>
                              <a:avLst/>
                              <a:gdLst/>
                              <a:ahLst/>
                              <a:cxnLst/>
                              <a:rect l="0" t="0" r="0" b="0"/>
                              <a:pathLst>
                                <a:path h="107886">
                                  <a:moveTo>
                                    <a:pt x="0" y="107886"/>
                                  </a:moveTo>
                                  <a:lnTo>
                                    <a:pt x="0" y="0"/>
                                  </a:lnTo>
                                </a:path>
                              </a:pathLst>
                            </a:custGeom>
                            <a:ln w="10915" cap="flat">
                              <a:round/>
                            </a:ln>
                          </wps:spPr>
                          <wps:style>
                            <a:lnRef idx="1">
                              <a:srgbClr val="FF0000"/>
                            </a:lnRef>
                            <a:fillRef idx="0">
                              <a:srgbClr val="000000">
                                <a:alpha val="0"/>
                              </a:srgbClr>
                            </a:fillRef>
                            <a:effectRef idx="0">
                              <a:scrgbClr r="0" g="0" b="0"/>
                            </a:effectRef>
                            <a:fontRef idx="none"/>
                          </wps:style>
                          <wps:bodyPr/>
                        </wps:wsp>
                        <wps:wsp>
                          <wps:cNvPr id="982" name="Shape 982"/>
                          <wps:cNvSpPr/>
                          <wps:spPr>
                            <a:xfrm>
                              <a:off x="3886653" y="2586301"/>
                              <a:ext cx="0" cy="119323"/>
                            </a:xfrm>
                            <a:custGeom>
                              <a:avLst/>
                              <a:gdLst/>
                              <a:ahLst/>
                              <a:cxnLst/>
                              <a:rect l="0" t="0" r="0" b="0"/>
                              <a:pathLst>
                                <a:path h="119323">
                                  <a:moveTo>
                                    <a:pt x="0" y="119323"/>
                                  </a:moveTo>
                                  <a:lnTo>
                                    <a:pt x="0" y="0"/>
                                  </a:lnTo>
                                </a:path>
                              </a:pathLst>
                            </a:custGeom>
                            <a:ln w="10915" cap="flat">
                              <a:round/>
                            </a:ln>
                          </wps:spPr>
                          <wps:style>
                            <a:lnRef idx="1">
                              <a:srgbClr val="FF0000"/>
                            </a:lnRef>
                            <a:fillRef idx="0">
                              <a:srgbClr val="000000">
                                <a:alpha val="0"/>
                              </a:srgbClr>
                            </a:fillRef>
                            <a:effectRef idx="0">
                              <a:scrgbClr r="0" g="0" b="0"/>
                            </a:effectRef>
                            <a:fontRef idx="none"/>
                          </wps:style>
                          <wps:bodyPr/>
                        </wps:wsp>
                        <wps:wsp>
                          <wps:cNvPr id="983" name="Shape 983"/>
                          <wps:cNvSpPr/>
                          <wps:spPr>
                            <a:xfrm>
                              <a:off x="4241001" y="2691503"/>
                              <a:ext cx="0" cy="80989"/>
                            </a:xfrm>
                            <a:custGeom>
                              <a:avLst/>
                              <a:gdLst/>
                              <a:ahLst/>
                              <a:cxnLst/>
                              <a:rect l="0" t="0" r="0" b="0"/>
                              <a:pathLst>
                                <a:path h="80989">
                                  <a:moveTo>
                                    <a:pt x="0" y="80989"/>
                                  </a:moveTo>
                                  <a:lnTo>
                                    <a:pt x="0" y="0"/>
                                  </a:lnTo>
                                </a:path>
                              </a:pathLst>
                            </a:custGeom>
                            <a:ln w="10915" cap="flat">
                              <a:round/>
                            </a:ln>
                          </wps:spPr>
                          <wps:style>
                            <a:lnRef idx="1">
                              <a:srgbClr val="FF0000"/>
                            </a:lnRef>
                            <a:fillRef idx="0">
                              <a:srgbClr val="000000">
                                <a:alpha val="0"/>
                              </a:srgbClr>
                            </a:fillRef>
                            <a:effectRef idx="0">
                              <a:scrgbClr r="0" g="0" b="0"/>
                            </a:effectRef>
                            <a:fontRef idx="none"/>
                          </wps:style>
                          <wps:bodyPr/>
                        </wps:wsp>
                        <wps:wsp>
                          <wps:cNvPr id="984" name="Shape 984"/>
                          <wps:cNvSpPr/>
                          <wps:spPr>
                            <a:xfrm>
                              <a:off x="520342" y="395973"/>
                              <a:ext cx="3897834" cy="2357533"/>
                            </a:xfrm>
                            <a:custGeom>
                              <a:avLst/>
                              <a:gdLst/>
                              <a:ahLst/>
                              <a:cxnLst/>
                              <a:rect l="0" t="0" r="0" b="0"/>
                              <a:pathLst>
                                <a:path w="3897834" h="2357533">
                                  <a:moveTo>
                                    <a:pt x="0" y="917328"/>
                                  </a:moveTo>
                                  <a:lnTo>
                                    <a:pt x="354349" y="917328"/>
                                  </a:lnTo>
                                  <a:lnTo>
                                    <a:pt x="354349" y="0"/>
                                  </a:lnTo>
                                  <a:lnTo>
                                    <a:pt x="708697" y="0"/>
                                  </a:lnTo>
                                  <a:lnTo>
                                    <a:pt x="708697" y="981541"/>
                                  </a:lnTo>
                                  <a:lnTo>
                                    <a:pt x="1063046" y="981541"/>
                                  </a:lnTo>
                                  <a:lnTo>
                                    <a:pt x="1063046" y="1596151"/>
                                  </a:lnTo>
                                  <a:lnTo>
                                    <a:pt x="1417394" y="1596151"/>
                                  </a:lnTo>
                                  <a:lnTo>
                                    <a:pt x="1417394" y="1972255"/>
                                  </a:lnTo>
                                  <a:lnTo>
                                    <a:pt x="1771743" y="1972255"/>
                                  </a:lnTo>
                                  <a:lnTo>
                                    <a:pt x="1771743" y="2174067"/>
                                  </a:lnTo>
                                  <a:lnTo>
                                    <a:pt x="2126091" y="2174067"/>
                                  </a:lnTo>
                                  <a:lnTo>
                                    <a:pt x="2126091" y="2302493"/>
                                  </a:lnTo>
                                  <a:lnTo>
                                    <a:pt x="2480440" y="2302493"/>
                                  </a:lnTo>
                                  <a:lnTo>
                                    <a:pt x="2480440" y="2339186"/>
                                  </a:lnTo>
                                  <a:lnTo>
                                    <a:pt x="2834789" y="2339186"/>
                                  </a:lnTo>
                                  <a:lnTo>
                                    <a:pt x="2834789" y="2348360"/>
                                  </a:lnTo>
                                  <a:lnTo>
                                    <a:pt x="3189137" y="2348360"/>
                                  </a:lnTo>
                                  <a:lnTo>
                                    <a:pt x="3189137" y="2357533"/>
                                  </a:lnTo>
                                  <a:lnTo>
                                    <a:pt x="3543486" y="2357533"/>
                                  </a:lnTo>
                                  <a:lnTo>
                                    <a:pt x="3543486" y="2357533"/>
                                  </a:lnTo>
                                  <a:lnTo>
                                    <a:pt x="3897834" y="2357533"/>
                                  </a:lnTo>
                                </a:path>
                              </a:pathLst>
                            </a:custGeom>
                            <a:ln w="43659" cap="sq">
                              <a:round/>
                            </a:ln>
                          </wps:spPr>
                          <wps:style>
                            <a:lnRef idx="1">
                              <a:srgbClr val="000000"/>
                            </a:lnRef>
                            <a:fillRef idx="0">
                              <a:srgbClr val="000000">
                                <a:alpha val="0"/>
                              </a:srgbClr>
                            </a:fillRef>
                            <a:effectRef idx="0">
                              <a:scrgbClr r="0" g="0" b="0"/>
                            </a:effectRef>
                            <a:fontRef idx="none"/>
                          </wps:style>
                          <wps:bodyPr/>
                        </wps:wsp>
                        <wps:wsp>
                          <wps:cNvPr id="985" name="Shape 985"/>
                          <wps:cNvSpPr/>
                          <wps:spPr>
                            <a:xfrm>
                              <a:off x="664772" y="1353332"/>
                              <a:ext cx="65488" cy="0"/>
                            </a:xfrm>
                            <a:custGeom>
                              <a:avLst/>
                              <a:gdLst/>
                              <a:ahLst/>
                              <a:cxnLst/>
                              <a:rect l="0" t="0" r="0" b="0"/>
                              <a:pathLst>
                                <a:path w="65488">
                                  <a:moveTo>
                                    <a:pt x="65488" y="0"/>
                                  </a:moveTo>
                                  <a:lnTo>
                                    <a:pt x="0" y="0"/>
                                  </a:lnTo>
                                  <a:close/>
                                </a:path>
                              </a:pathLst>
                            </a:custGeom>
                            <a:ln w="10915" cap="flat">
                              <a:round/>
                            </a:ln>
                          </wps:spPr>
                          <wps:style>
                            <a:lnRef idx="1">
                              <a:srgbClr val="000000"/>
                            </a:lnRef>
                            <a:fillRef idx="1">
                              <a:srgbClr val="000000"/>
                            </a:fillRef>
                            <a:effectRef idx="0">
                              <a:scrgbClr r="0" g="0" b="0"/>
                            </a:effectRef>
                            <a:fontRef idx="none"/>
                          </wps:style>
                          <wps:bodyPr/>
                        </wps:wsp>
                        <wps:wsp>
                          <wps:cNvPr id="986" name="Shape 986"/>
                          <wps:cNvSpPr/>
                          <wps:spPr>
                            <a:xfrm>
                              <a:off x="1019120" y="538165"/>
                              <a:ext cx="65488" cy="0"/>
                            </a:xfrm>
                            <a:custGeom>
                              <a:avLst/>
                              <a:gdLst/>
                              <a:ahLst/>
                              <a:cxnLst/>
                              <a:rect l="0" t="0" r="0" b="0"/>
                              <a:pathLst>
                                <a:path w="65488">
                                  <a:moveTo>
                                    <a:pt x="65488" y="0"/>
                                  </a:moveTo>
                                  <a:lnTo>
                                    <a:pt x="0" y="0"/>
                                  </a:lnTo>
                                  <a:close/>
                                </a:path>
                              </a:pathLst>
                            </a:custGeom>
                            <a:ln w="10915" cap="flat">
                              <a:round/>
                            </a:ln>
                          </wps:spPr>
                          <wps:style>
                            <a:lnRef idx="1">
                              <a:srgbClr val="000000"/>
                            </a:lnRef>
                            <a:fillRef idx="1">
                              <a:srgbClr val="000000"/>
                            </a:fillRef>
                            <a:effectRef idx="0">
                              <a:scrgbClr r="0" g="0" b="0"/>
                            </a:effectRef>
                            <a:fontRef idx="none"/>
                          </wps:style>
                          <wps:bodyPr/>
                        </wps:wsp>
                        <wps:wsp>
                          <wps:cNvPr id="987" name="Shape 987"/>
                          <wps:cNvSpPr/>
                          <wps:spPr>
                            <a:xfrm>
                              <a:off x="1373469" y="1396464"/>
                              <a:ext cx="65488" cy="0"/>
                            </a:xfrm>
                            <a:custGeom>
                              <a:avLst/>
                              <a:gdLst/>
                              <a:ahLst/>
                              <a:cxnLst/>
                              <a:rect l="0" t="0" r="0" b="0"/>
                              <a:pathLst>
                                <a:path w="65488">
                                  <a:moveTo>
                                    <a:pt x="65488" y="0"/>
                                  </a:moveTo>
                                  <a:lnTo>
                                    <a:pt x="0" y="0"/>
                                  </a:lnTo>
                                  <a:close/>
                                </a:path>
                              </a:pathLst>
                            </a:custGeom>
                            <a:ln w="10915" cap="flat">
                              <a:round/>
                            </a:ln>
                          </wps:spPr>
                          <wps:style>
                            <a:lnRef idx="1">
                              <a:srgbClr val="000000"/>
                            </a:lnRef>
                            <a:fillRef idx="1">
                              <a:srgbClr val="000000"/>
                            </a:fillRef>
                            <a:effectRef idx="0">
                              <a:scrgbClr r="0" g="0" b="0"/>
                            </a:effectRef>
                            <a:fontRef idx="none"/>
                          </wps:style>
                          <wps:bodyPr/>
                        </wps:wsp>
                        <wps:wsp>
                          <wps:cNvPr id="988" name="Shape 988"/>
                          <wps:cNvSpPr/>
                          <wps:spPr>
                            <a:xfrm>
                              <a:off x="1727818" y="2023151"/>
                              <a:ext cx="65488" cy="0"/>
                            </a:xfrm>
                            <a:custGeom>
                              <a:avLst/>
                              <a:gdLst/>
                              <a:ahLst/>
                              <a:cxnLst/>
                              <a:rect l="0" t="0" r="0" b="0"/>
                              <a:pathLst>
                                <a:path w="65488">
                                  <a:moveTo>
                                    <a:pt x="65488" y="0"/>
                                  </a:moveTo>
                                  <a:lnTo>
                                    <a:pt x="0" y="0"/>
                                  </a:lnTo>
                                  <a:close/>
                                </a:path>
                              </a:pathLst>
                            </a:custGeom>
                            <a:ln w="10915" cap="flat">
                              <a:round/>
                            </a:ln>
                          </wps:spPr>
                          <wps:style>
                            <a:lnRef idx="1">
                              <a:srgbClr val="000000"/>
                            </a:lnRef>
                            <a:fillRef idx="1">
                              <a:srgbClr val="000000"/>
                            </a:fillRef>
                            <a:effectRef idx="0">
                              <a:scrgbClr r="0" g="0" b="0"/>
                            </a:effectRef>
                            <a:fontRef idx="none"/>
                          </wps:style>
                          <wps:bodyPr/>
                        </wps:wsp>
                        <wps:wsp>
                          <wps:cNvPr id="989" name="Shape 989"/>
                          <wps:cNvSpPr/>
                          <wps:spPr>
                            <a:xfrm>
                              <a:off x="2082166" y="2414435"/>
                              <a:ext cx="65487" cy="0"/>
                            </a:xfrm>
                            <a:custGeom>
                              <a:avLst/>
                              <a:gdLst/>
                              <a:ahLst/>
                              <a:cxnLst/>
                              <a:rect l="0" t="0" r="0" b="0"/>
                              <a:pathLst>
                                <a:path w="65487">
                                  <a:moveTo>
                                    <a:pt x="65487" y="0"/>
                                  </a:moveTo>
                                  <a:lnTo>
                                    <a:pt x="0" y="0"/>
                                  </a:lnTo>
                                  <a:close/>
                                </a:path>
                              </a:pathLst>
                            </a:custGeom>
                            <a:ln w="10915" cap="flat">
                              <a:round/>
                            </a:ln>
                          </wps:spPr>
                          <wps:style>
                            <a:lnRef idx="1">
                              <a:srgbClr val="000000"/>
                            </a:lnRef>
                            <a:fillRef idx="1">
                              <a:srgbClr val="000000"/>
                            </a:fillRef>
                            <a:effectRef idx="0">
                              <a:scrgbClr r="0" g="0" b="0"/>
                            </a:effectRef>
                            <a:fontRef idx="none"/>
                          </wps:style>
                          <wps:bodyPr/>
                        </wps:wsp>
                        <wps:wsp>
                          <wps:cNvPr id="990" name="Shape 990"/>
                          <wps:cNvSpPr/>
                          <wps:spPr>
                            <a:xfrm>
                              <a:off x="2436515" y="2619937"/>
                              <a:ext cx="65487" cy="0"/>
                            </a:xfrm>
                            <a:custGeom>
                              <a:avLst/>
                              <a:gdLst/>
                              <a:ahLst/>
                              <a:cxnLst/>
                              <a:rect l="0" t="0" r="0" b="0"/>
                              <a:pathLst>
                                <a:path w="65487">
                                  <a:moveTo>
                                    <a:pt x="65487" y="0"/>
                                  </a:moveTo>
                                  <a:lnTo>
                                    <a:pt x="0" y="0"/>
                                  </a:lnTo>
                                  <a:close/>
                                </a:path>
                              </a:pathLst>
                            </a:custGeom>
                            <a:ln w="10915" cap="flat">
                              <a:round/>
                            </a:ln>
                          </wps:spPr>
                          <wps:style>
                            <a:lnRef idx="1">
                              <a:srgbClr val="000000"/>
                            </a:lnRef>
                            <a:fillRef idx="1">
                              <a:srgbClr val="000000"/>
                            </a:fillRef>
                            <a:effectRef idx="0">
                              <a:scrgbClr r="0" g="0" b="0"/>
                            </a:effectRef>
                            <a:fontRef idx="none"/>
                          </wps:style>
                          <wps:bodyPr/>
                        </wps:wsp>
                        <wps:wsp>
                          <wps:cNvPr id="991" name="Shape 991"/>
                          <wps:cNvSpPr/>
                          <wps:spPr>
                            <a:xfrm>
                              <a:off x="2790863" y="2733523"/>
                              <a:ext cx="65487" cy="0"/>
                            </a:xfrm>
                            <a:custGeom>
                              <a:avLst/>
                              <a:gdLst/>
                              <a:ahLst/>
                              <a:cxnLst/>
                              <a:rect l="0" t="0" r="0" b="0"/>
                              <a:pathLst>
                                <a:path w="65487">
                                  <a:moveTo>
                                    <a:pt x="65487" y="0"/>
                                  </a:moveTo>
                                  <a:lnTo>
                                    <a:pt x="0" y="0"/>
                                  </a:lnTo>
                                  <a:close/>
                                </a:path>
                              </a:pathLst>
                            </a:custGeom>
                            <a:ln w="10915" cap="flat">
                              <a:round/>
                            </a:ln>
                          </wps:spPr>
                          <wps:style>
                            <a:lnRef idx="1">
                              <a:srgbClr val="000000"/>
                            </a:lnRef>
                            <a:fillRef idx="1">
                              <a:srgbClr val="000000"/>
                            </a:fillRef>
                            <a:effectRef idx="0">
                              <a:scrgbClr r="0" g="0" b="0"/>
                            </a:effectRef>
                            <a:fontRef idx="none"/>
                          </wps:style>
                          <wps:bodyPr/>
                        </wps:wsp>
                        <wps:wsp>
                          <wps:cNvPr id="992" name="Shape 992"/>
                          <wps:cNvSpPr/>
                          <wps:spPr>
                            <a:xfrm>
                              <a:off x="3145212" y="2757553"/>
                              <a:ext cx="65487" cy="0"/>
                            </a:xfrm>
                            <a:custGeom>
                              <a:avLst/>
                              <a:gdLst/>
                              <a:ahLst/>
                              <a:cxnLst/>
                              <a:rect l="0" t="0" r="0" b="0"/>
                              <a:pathLst>
                                <a:path w="65487">
                                  <a:moveTo>
                                    <a:pt x="65487" y="0"/>
                                  </a:moveTo>
                                  <a:lnTo>
                                    <a:pt x="0" y="0"/>
                                  </a:lnTo>
                                  <a:close/>
                                </a:path>
                              </a:pathLst>
                            </a:custGeom>
                            <a:ln w="10915" cap="flat">
                              <a:round/>
                            </a:ln>
                          </wps:spPr>
                          <wps:style>
                            <a:lnRef idx="1">
                              <a:srgbClr val="000000"/>
                            </a:lnRef>
                            <a:fillRef idx="1">
                              <a:srgbClr val="000000"/>
                            </a:fillRef>
                            <a:effectRef idx="0">
                              <a:scrgbClr r="0" g="0" b="0"/>
                            </a:effectRef>
                            <a:fontRef idx="none"/>
                          </wps:style>
                          <wps:bodyPr/>
                        </wps:wsp>
                        <wps:wsp>
                          <wps:cNvPr id="993" name="Shape 993"/>
                          <wps:cNvSpPr/>
                          <wps:spPr>
                            <a:xfrm>
                              <a:off x="3499561" y="2760927"/>
                              <a:ext cx="65487" cy="0"/>
                            </a:xfrm>
                            <a:custGeom>
                              <a:avLst/>
                              <a:gdLst/>
                              <a:ahLst/>
                              <a:cxnLst/>
                              <a:rect l="0" t="0" r="0" b="0"/>
                              <a:pathLst>
                                <a:path w="65487">
                                  <a:moveTo>
                                    <a:pt x="65487" y="0"/>
                                  </a:moveTo>
                                  <a:lnTo>
                                    <a:pt x="0" y="0"/>
                                  </a:lnTo>
                                  <a:close/>
                                </a:path>
                              </a:pathLst>
                            </a:custGeom>
                            <a:ln w="10915" cap="flat">
                              <a:round/>
                            </a:ln>
                          </wps:spPr>
                          <wps:style>
                            <a:lnRef idx="1">
                              <a:srgbClr val="000000"/>
                            </a:lnRef>
                            <a:fillRef idx="1">
                              <a:srgbClr val="000000"/>
                            </a:fillRef>
                            <a:effectRef idx="0">
                              <a:scrgbClr r="0" g="0" b="0"/>
                            </a:effectRef>
                            <a:fontRef idx="none"/>
                          </wps:style>
                          <wps:bodyPr/>
                        </wps:wsp>
                        <wps:wsp>
                          <wps:cNvPr id="994" name="Shape 994"/>
                          <wps:cNvSpPr/>
                          <wps:spPr>
                            <a:xfrm>
                              <a:off x="3853909" y="2753506"/>
                              <a:ext cx="65487" cy="0"/>
                            </a:xfrm>
                            <a:custGeom>
                              <a:avLst/>
                              <a:gdLst/>
                              <a:ahLst/>
                              <a:cxnLst/>
                              <a:rect l="0" t="0" r="0" b="0"/>
                              <a:pathLst>
                                <a:path w="65487">
                                  <a:moveTo>
                                    <a:pt x="65487" y="0"/>
                                  </a:moveTo>
                                  <a:lnTo>
                                    <a:pt x="0" y="0"/>
                                  </a:lnTo>
                                  <a:close/>
                                </a:path>
                              </a:pathLst>
                            </a:custGeom>
                            <a:ln w="10915" cap="flat">
                              <a:round/>
                            </a:ln>
                          </wps:spPr>
                          <wps:style>
                            <a:lnRef idx="1">
                              <a:srgbClr val="000000"/>
                            </a:lnRef>
                            <a:fillRef idx="1">
                              <a:srgbClr val="000000"/>
                            </a:fillRef>
                            <a:effectRef idx="0">
                              <a:scrgbClr r="0" g="0" b="0"/>
                            </a:effectRef>
                            <a:fontRef idx="none"/>
                          </wps:style>
                          <wps:bodyPr/>
                        </wps:wsp>
                        <wps:wsp>
                          <wps:cNvPr id="995" name="Shape 995"/>
                          <wps:cNvSpPr/>
                          <wps:spPr>
                            <a:xfrm>
                              <a:off x="4208258" y="2753506"/>
                              <a:ext cx="65487" cy="0"/>
                            </a:xfrm>
                            <a:custGeom>
                              <a:avLst/>
                              <a:gdLst/>
                              <a:ahLst/>
                              <a:cxnLst/>
                              <a:rect l="0" t="0" r="0" b="0"/>
                              <a:pathLst>
                                <a:path w="65487">
                                  <a:moveTo>
                                    <a:pt x="65487" y="0"/>
                                  </a:moveTo>
                                  <a:lnTo>
                                    <a:pt x="0" y="0"/>
                                  </a:lnTo>
                                  <a:close/>
                                </a:path>
                              </a:pathLst>
                            </a:custGeom>
                            <a:ln w="10915" cap="flat">
                              <a:round/>
                            </a:ln>
                          </wps:spPr>
                          <wps:style>
                            <a:lnRef idx="1">
                              <a:srgbClr val="000000"/>
                            </a:lnRef>
                            <a:fillRef idx="1">
                              <a:srgbClr val="000000"/>
                            </a:fillRef>
                            <a:effectRef idx="0">
                              <a:scrgbClr r="0" g="0" b="0"/>
                            </a:effectRef>
                            <a:fontRef idx="none"/>
                          </wps:style>
                          <wps:bodyPr/>
                        </wps:wsp>
                        <wps:wsp>
                          <wps:cNvPr id="996" name="Shape 996"/>
                          <wps:cNvSpPr/>
                          <wps:spPr>
                            <a:xfrm>
                              <a:off x="664772" y="1273272"/>
                              <a:ext cx="65488" cy="0"/>
                            </a:xfrm>
                            <a:custGeom>
                              <a:avLst/>
                              <a:gdLst/>
                              <a:ahLst/>
                              <a:cxnLst/>
                              <a:rect l="0" t="0" r="0" b="0"/>
                              <a:pathLst>
                                <a:path w="65488">
                                  <a:moveTo>
                                    <a:pt x="65488" y="0"/>
                                  </a:moveTo>
                                  <a:lnTo>
                                    <a:pt x="0" y="0"/>
                                  </a:lnTo>
                                  <a:close/>
                                </a:path>
                              </a:pathLst>
                            </a:custGeom>
                            <a:ln w="10915" cap="flat">
                              <a:round/>
                            </a:ln>
                          </wps:spPr>
                          <wps:style>
                            <a:lnRef idx="1">
                              <a:srgbClr val="000000"/>
                            </a:lnRef>
                            <a:fillRef idx="1">
                              <a:srgbClr val="000000"/>
                            </a:fillRef>
                            <a:effectRef idx="0">
                              <a:scrgbClr r="0" g="0" b="0"/>
                            </a:effectRef>
                            <a:fontRef idx="none"/>
                          </wps:style>
                          <wps:bodyPr/>
                        </wps:wsp>
                        <wps:wsp>
                          <wps:cNvPr id="997" name="Shape 997"/>
                          <wps:cNvSpPr/>
                          <wps:spPr>
                            <a:xfrm>
                              <a:off x="1019120" y="253782"/>
                              <a:ext cx="65488" cy="0"/>
                            </a:xfrm>
                            <a:custGeom>
                              <a:avLst/>
                              <a:gdLst/>
                              <a:ahLst/>
                              <a:cxnLst/>
                              <a:rect l="0" t="0" r="0" b="0"/>
                              <a:pathLst>
                                <a:path w="65488">
                                  <a:moveTo>
                                    <a:pt x="65488" y="0"/>
                                  </a:moveTo>
                                  <a:lnTo>
                                    <a:pt x="0" y="0"/>
                                  </a:lnTo>
                                  <a:close/>
                                </a:path>
                              </a:pathLst>
                            </a:custGeom>
                            <a:ln w="10915" cap="flat">
                              <a:round/>
                            </a:ln>
                          </wps:spPr>
                          <wps:style>
                            <a:lnRef idx="1">
                              <a:srgbClr val="000000"/>
                            </a:lnRef>
                            <a:fillRef idx="1">
                              <a:srgbClr val="000000"/>
                            </a:fillRef>
                            <a:effectRef idx="0">
                              <a:scrgbClr r="0" g="0" b="0"/>
                            </a:effectRef>
                            <a:fontRef idx="none"/>
                          </wps:style>
                          <wps:bodyPr/>
                        </wps:wsp>
                        <wps:wsp>
                          <wps:cNvPr id="998" name="Shape 998"/>
                          <wps:cNvSpPr/>
                          <wps:spPr>
                            <a:xfrm>
                              <a:off x="1373469" y="1358564"/>
                              <a:ext cx="65488" cy="0"/>
                            </a:xfrm>
                            <a:custGeom>
                              <a:avLst/>
                              <a:gdLst/>
                              <a:ahLst/>
                              <a:cxnLst/>
                              <a:rect l="0" t="0" r="0" b="0"/>
                              <a:pathLst>
                                <a:path w="65488">
                                  <a:moveTo>
                                    <a:pt x="65488" y="0"/>
                                  </a:moveTo>
                                  <a:lnTo>
                                    <a:pt x="0" y="0"/>
                                  </a:lnTo>
                                  <a:close/>
                                </a:path>
                              </a:pathLst>
                            </a:custGeom>
                            <a:ln w="10915" cap="flat">
                              <a:round/>
                            </a:ln>
                          </wps:spPr>
                          <wps:style>
                            <a:lnRef idx="1">
                              <a:srgbClr val="000000"/>
                            </a:lnRef>
                            <a:fillRef idx="1">
                              <a:srgbClr val="000000"/>
                            </a:fillRef>
                            <a:effectRef idx="0">
                              <a:scrgbClr r="0" g="0" b="0"/>
                            </a:effectRef>
                            <a:fontRef idx="none"/>
                          </wps:style>
                          <wps:bodyPr/>
                        </wps:wsp>
                        <wps:wsp>
                          <wps:cNvPr id="999" name="Shape 999"/>
                          <wps:cNvSpPr/>
                          <wps:spPr>
                            <a:xfrm>
                              <a:off x="1727818" y="1961097"/>
                              <a:ext cx="65488" cy="0"/>
                            </a:xfrm>
                            <a:custGeom>
                              <a:avLst/>
                              <a:gdLst/>
                              <a:ahLst/>
                              <a:cxnLst/>
                              <a:rect l="0" t="0" r="0" b="0"/>
                              <a:pathLst>
                                <a:path w="65488">
                                  <a:moveTo>
                                    <a:pt x="65488" y="0"/>
                                  </a:moveTo>
                                  <a:lnTo>
                                    <a:pt x="0" y="0"/>
                                  </a:lnTo>
                                  <a:close/>
                                </a:path>
                              </a:pathLst>
                            </a:custGeom>
                            <a:ln w="10915" cap="flat">
                              <a:round/>
                            </a:ln>
                          </wps:spPr>
                          <wps:style>
                            <a:lnRef idx="1">
                              <a:srgbClr val="000000"/>
                            </a:lnRef>
                            <a:fillRef idx="1">
                              <a:srgbClr val="000000"/>
                            </a:fillRef>
                            <a:effectRef idx="0">
                              <a:scrgbClr r="0" g="0" b="0"/>
                            </a:effectRef>
                            <a:fontRef idx="none"/>
                          </wps:style>
                          <wps:bodyPr/>
                        </wps:wsp>
                        <wps:wsp>
                          <wps:cNvPr id="1000" name="Shape 1000"/>
                          <wps:cNvSpPr/>
                          <wps:spPr>
                            <a:xfrm>
                              <a:off x="2082166" y="2322022"/>
                              <a:ext cx="65487" cy="0"/>
                            </a:xfrm>
                            <a:custGeom>
                              <a:avLst/>
                              <a:gdLst/>
                              <a:ahLst/>
                              <a:cxnLst/>
                              <a:rect l="0" t="0" r="0" b="0"/>
                              <a:pathLst>
                                <a:path w="65487">
                                  <a:moveTo>
                                    <a:pt x="65487" y="0"/>
                                  </a:moveTo>
                                  <a:lnTo>
                                    <a:pt x="0" y="0"/>
                                  </a:lnTo>
                                  <a:close/>
                                </a:path>
                              </a:pathLst>
                            </a:custGeom>
                            <a:ln w="10915" cap="flat">
                              <a:round/>
                            </a:ln>
                          </wps:spPr>
                          <wps:style>
                            <a:lnRef idx="1">
                              <a:srgbClr val="000000"/>
                            </a:lnRef>
                            <a:fillRef idx="1">
                              <a:srgbClr val="000000"/>
                            </a:fillRef>
                            <a:effectRef idx="0">
                              <a:scrgbClr r="0" g="0" b="0"/>
                            </a:effectRef>
                            <a:fontRef idx="none"/>
                          </wps:style>
                          <wps:bodyPr/>
                        </wps:wsp>
                        <wps:wsp>
                          <wps:cNvPr id="1001" name="Shape 1001"/>
                          <wps:cNvSpPr/>
                          <wps:spPr>
                            <a:xfrm>
                              <a:off x="2436515" y="2520145"/>
                              <a:ext cx="65487" cy="0"/>
                            </a:xfrm>
                            <a:custGeom>
                              <a:avLst/>
                              <a:gdLst/>
                              <a:ahLst/>
                              <a:cxnLst/>
                              <a:rect l="0" t="0" r="0" b="0"/>
                              <a:pathLst>
                                <a:path w="65487">
                                  <a:moveTo>
                                    <a:pt x="65487" y="0"/>
                                  </a:moveTo>
                                  <a:lnTo>
                                    <a:pt x="0" y="0"/>
                                  </a:lnTo>
                                  <a:close/>
                                </a:path>
                              </a:pathLst>
                            </a:custGeom>
                            <a:ln w="10915" cap="flat">
                              <a:round/>
                            </a:ln>
                          </wps:spPr>
                          <wps:style>
                            <a:lnRef idx="1">
                              <a:srgbClr val="000000"/>
                            </a:lnRef>
                            <a:fillRef idx="1">
                              <a:srgbClr val="000000"/>
                            </a:fillRef>
                            <a:effectRef idx="0">
                              <a:scrgbClr r="0" g="0" b="0"/>
                            </a:effectRef>
                            <a:fontRef idx="none"/>
                          </wps:style>
                          <wps:bodyPr/>
                        </wps:wsp>
                        <wps:wsp>
                          <wps:cNvPr id="1002" name="Shape 1002"/>
                          <wps:cNvSpPr/>
                          <wps:spPr>
                            <a:xfrm>
                              <a:off x="2790863" y="2663411"/>
                              <a:ext cx="65487" cy="0"/>
                            </a:xfrm>
                            <a:custGeom>
                              <a:avLst/>
                              <a:gdLst/>
                              <a:ahLst/>
                              <a:cxnLst/>
                              <a:rect l="0" t="0" r="0" b="0"/>
                              <a:pathLst>
                                <a:path w="65487">
                                  <a:moveTo>
                                    <a:pt x="65487" y="0"/>
                                  </a:moveTo>
                                  <a:lnTo>
                                    <a:pt x="0" y="0"/>
                                  </a:lnTo>
                                  <a:close/>
                                </a:path>
                              </a:pathLst>
                            </a:custGeom>
                            <a:ln w="10915" cap="flat">
                              <a:round/>
                            </a:ln>
                          </wps:spPr>
                          <wps:style>
                            <a:lnRef idx="1">
                              <a:srgbClr val="000000"/>
                            </a:lnRef>
                            <a:fillRef idx="1">
                              <a:srgbClr val="000000"/>
                            </a:fillRef>
                            <a:effectRef idx="0">
                              <a:scrgbClr r="0" g="0" b="0"/>
                            </a:effectRef>
                            <a:fontRef idx="none"/>
                          </wps:style>
                          <wps:bodyPr/>
                        </wps:wsp>
                        <wps:wsp>
                          <wps:cNvPr id="1003" name="Shape 1003"/>
                          <wps:cNvSpPr/>
                          <wps:spPr>
                            <a:xfrm>
                              <a:off x="3145212" y="2712767"/>
                              <a:ext cx="65487" cy="0"/>
                            </a:xfrm>
                            <a:custGeom>
                              <a:avLst/>
                              <a:gdLst/>
                              <a:ahLst/>
                              <a:cxnLst/>
                              <a:rect l="0" t="0" r="0" b="0"/>
                              <a:pathLst>
                                <a:path w="65487">
                                  <a:moveTo>
                                    <a:pt x="65487" y="0"/>
                                  </a:moveTo>
                                  <a:lnTo>
                                    <a:pt x="0" y="0"/>
                                  </a:lnTo>
                                  <a:close/>
                                </a:path>
                              </a:pathLst>
                            </a:custGeom>
                            <a:ln w="10915" cap="flat">
                              <a:round/>
                            </a:ln>
                          </wps:spPr>
                          <wps:style>
                            <a:lnRef idx="1">
                              <a:srgbClr val="000000"/>
                            </a:lnRef>
                            <a:fillRef idx="1">
                              <a:srgbClr val="000000"/>
                            </a:fillRef>
                            <a:effectRef idx="0">
                              <a:scrgbClr r="0" g="0" b="0"/>
                            </a:effectRef>
                            <a:fontRef idx="none"/>
                          </wps:style>
                          <wps:bodyPr/>
                        </wps:wsp>
                        <wps:wsp>
                          <wps:cNvPr id="1004" name="Shape 1004"/>
                          <wps:cNvSpPr/>
                          <wps:spPr>
                            <a:xfrm>
                              <a:off x="3499561" y="2727739"/>
                              <a:ext cx="65487" cy="0"/>
                            </a:xfrm>
                            <a:custGeom>
                              <a:avLst/>
                              <a:gdLst/>
                              <a:ahLst/>
                              <a:cxnLst/>
                              <a:rect l="0" t="0" r="0" b="0"/>
                              <a:pathLst>
                                <a:path w="65487">
                                  <a:moveTo>
                                    <a:pt x="65487" y="0"/>
                                  </a:moveTo>
                                  <a:lnTo>
                                    <a:pt x="0" y="0"/>
                                  </a:lnTo>
                                  <a:close/>
                                </a:path>
                              </a:pathLst>
                            </a:custGeom>
                            <a:ln w="10915" cap="flat">
                              <a:round/>
                            </a:ln>
                          </wps:spPr>
                          <wps:style>
                            <a:lnRef idx="1">
                              <a:srgbClr val="000000"/>
                            </a:lnRef>
                            <a:fillRef idx="1">
                              <a:srgbClr val="000000"/>
                            </a:fillRef>
                            <a:effectRef idx="0">
                              <a:scrgbClr r="0" g="0" b="0"/>
                            </a:effectRef>
                            <a:fontRef idx="none"/>
                          </wps:style>
                          <wps:bodyPr/>
                        </wps:wsp>
                        <wps:wsp>
                          <wps:cNvPr id="1005" name="Shape 1005"/>
                          <wps:cNvSpPr/>
                          <wps:spPr>
                            <a:xfrm>
                              <a:off x="3853909" y="2753506"/>
                              <a:ext cx="65487" cy="0"/>
                            </a:xfrm>
                            <a:custGeom>
                              <a:avLst/>
                              <a:gdLst/>
                              <a:ahLst/>
                              <a:cxnLst/>
                              <a:rect l="0" t="0" r="0" b="0"/>
                              <a:pathLst>
                                <a:path w="65487">
                                  <a:moveTo>
                                    <a:pt x="65487" y="0"/>
                                  </a:moveTo>
                                  <a:lnTo>
                                    <a:pt x="0" y="0"/>
                                  </a:lnTo>
                                  <a:close/>
                                </a:path>
                              </a:pathLst>
                            </a:custGeom>
                            <a:ln w="10915" cap="flat">
                              <a:round/>
                            </a:ln>
                          </wps:spPr>
                          <wps:style>
                            <a:lnRef idx="1">
                              <a:srgbClr val="000000"/>
                            </a:lnRef>
                            <a:fillRef idx="1">
                              <a:srgbClr val="000000"/>
                            </a:fillRef>
                            <a:effectRef idx="0">
                              <a:scrgbClr r="0" g="0" b="0"/>
                            </a:effectRef>
                            <a:fontRef idx="none"/>
                          </wps:style>
                          <wps:bodyPr/>
                        </wps:wsp>
                        <wps:wsp>
                          <wps:cNvPr id="1006" name="Shape 1006"/>
                          <wps:cNvSpPr/>
                          <wps:spPr>
                            <a:xfrm>
                              <a:off x="4208258" y="2753506"/>
                              <a:ext cx="65487" cy="0"/>
                            </a:xfrm>
                            <a:custGeom>
                              <a:avLst/>
                              <a:gdLst/>
                              <a:ahLst/>
                              <a:cxnLst/>
                              <a:rect l="0" t="0" r="0" b="0"/>
                              <a:pathLst>
                                <a:path w="65487">
                                  <a:moveTo>
                                    <a:pt x="65487" y="0"/>
                                  </a:moveTo>
                                  <a:lnTo>
                                    <a:pt x="0" y="0"/>
                                  </a:lnTo>
                                  <a:close/>
                                </a:path>
                              </a:pathLst>
                            </a:custGeom>
                            <a:ln w="10915" cap="flat">
                              <a:round/>
                            </a:ln>
                          </wps:spPr>
                          <wps:style>
                            <a:lnRef idx="1">
                              <a:srgbClr val="000000"/>
                            </a:lnRef>
                            <a:fillRef idx="1">
                              <a:srgbClr val="000000"/>
                            </a:fillRef>
                            <a:effectRef idx="0">
                              <a:scrgbClr r="0" g="0" b="0"/>
                            </a:effectRef>
                            <a:fontRef idx="none"/>
                          </wps:style>
                          <wps:bodyPr/>
                        </wps:wsp>
                        <wps:wsp>
                          <wps:cNvPr id="1007" name="Shape 1007"/>
                          <wps:cNvSpPr/>
                          <wps:spPr>
                            <a:xfrm>
                              <a:off x="520342" y="581124"/>
                              <a:ext cx="3897834" cy="2150873"/>
                            </a:xfrm>
                            <a:custGeom>
                              <a:avLst/>
                              <a:gdLst/>
                              <a:ahLst/>
                              <a:cxnLst/>
                              <a:rect l="0" t="0" r="0" b="0"/>
                              <a:pathLst>
                                <a:path w="3897834" h="2150873">
                                  <a:moveTo>
                                    <a:pt x="0" y="0"/>
                                  </a:moveTo>
                                  <a:lnTo>
                                    <a:pt x="354349" y="0"/>
                                  </a:lnTo>
                                  <a:lnTo>
                                    <a:pt x="354349" y="1505611"/>
                                  </a:lnTo>
                                  <a:lnTo>
                                    <a:pt x="708697" y="1505611"/>
                                  </a:lnTo>
                                  <a:lnTo>
                                    <a:pt x="708697" y="1903523"/>
                                  </a:lnTo>
                                  <a:lnTo>
                                    <a:pt x="1063046" y="1903523"/>
                                  </a:lnTo>
                                  <a:lnTo>
                                    <a:pt x="1063046" y="1914277"/>
                                  </a:lnTo>
                                  <a:lnTo>
                                    <a:pt x="1417394" y="1914277"/>
                                  </a:lnTo>
                                  <a:lnTo>
                                    <a:pt x="1417394" y="1968049"/>
                                  </a:lnTo>
                                  <a:lnTo>
                                    <a:pt x="1771743" y="1968049"/>
                                  </a:lnTo>
                                  <a:lnTo>
                                    <a:pt x="1771743" y="2097101"/>
                                  </a:lnTo>
                                  <a:lnTo>
                                    <a:pt x="2126091" y="2097101"/>
                                  </a:lnTo>
                                  <a:lnTo>
                                    <a:pt x="2126091" y="1785225"/>
                                  </a:lnTo>
                                  <a:lnTo>
                                    <a:pt x="2480440" y="1785225"/>
                                  </a:lnTo>
                                  <a:lnTo>
                                    <a:pt x="2480440" y="2043330"/>
                                  </a:lnTo>
                                  <a:lnTo>
                                    <a:pt x="2834789" y="2043330"/>
                                  </a:lnTo>
                                  <a:lnTo>
                                    <a:pt x="2834789" y="2118610"/>
                                  </a:lnTo>
                                  <a:lnTo>
                                    <a:pt x="3189137" y="2118610"/>
                                  </a:lnTo>
                                  <a:lnTo>
                                    <a:pt x="3189137" y="2064838"/>
                                  </a:lnTo>
                                  <a:lnTo>
                                    <a:pt x="3543486" y="2064838"/>
                                  </a:lnTo>
                                  <a:lnTo>
                                    <a:pt x="3543486" y="2150873"/>
                                  </a:lnTo>
                                  <a:lnTo>
                                    <a:pt x="3897834" y="2150873"/>
                                  </a:lnTo>
                                </a:path>
                              </a:pathLst>
                            </a:custGeom>
                            <a:ln w="21829" cap="sq">
                              <a:round/>
                            </a:ln>
                          </wps:spPr>
                          <wps:style>
                            <a:lnRef idx="1">
                              <a:srgbClr val="FF0000"/>
                            </a:lnRef>
                            <a:fillRef idx="0">
                              <a:srgbClr val="000000">
                                <a:alpha val="0"/>
                              </a:srgbClr>
                            </a:fillRef>
                            <a:effectRef idx="0">
                              <a:scrgbClr r="0" g="0" b="0"/>
                            </a:effectRef>
                            <a:fontRef idx="none"/>
                          </wps:style>
                          <wps:bodyPr/>
                        </wps:wsp>
                        <wps:wsp>
                          <wps:cNvPr id="1008" name="Shape 1008"/>
                          <wps:cNvSpPr/>
                          <wps:spPr>
                            <a:xfrm>
                              <a:off x="664772" y="1030225"/>
                              <a:ext cx="65488" cy="0"/>
                            </a:xfrm>
                            <a:custGeom>
                              <a:avLst/>
                              <a:gdLst/>
                              <a:ahLst/>
                              <a:cxnLst/>
                              <a:rect l="0" t="0" r="0" b="0"/>
                              <a:pathLst>
                                <a:path w="65488">
                                  <a:moveTo>
                                    <a:pt x="65488" y="0"/>
                                  </a:moveTo>
                                  <a:lnTo>
                                    <a:pt x="0" y="0"/>
                                  </a:lnTo>
                                  <a:close/>
                                </a:path>
                              </a:pathLst>
                            </a:custGeom>
                            <a:ln w="10915" cap="flat">
                              <a:round/>
                            </a:ln>
                          </wps:spPr>
                          <wps:style>
                            <a:lnRef idx="1">
                              <a:srgbClr val="FF0000"/>
                            </a:lnRef>
                            <a:fillRef idx="1">
                              <a:srgbClr val="FF0000"/>
                            </a:fillRef>
                            <a:effectRef idx="0">
                              <a:scrgbClr r="0" g="0" b="0"/>
                            </a:effectRef>
                            <a:fontRef idx="none"/>
                          </wps:style>
                          <wps:bodyPr/>
                        </wps:wsp>
                        <wps:wsp>
                          <wps:cNvPr id="1009" name="Shape 1009"/>
                          <wps:cNvSpPr/>
                          <wps:spPr>
                            <a:xfrm>
                              <a:off x="1019120" y="2101945"/>
                              <a:ext cx="65488" cy="0"/>
                            </a:xfrm>
                            <a:custGeom>
                              <a:avLst/>
                              <a:gdLst/>
                              <a:ahLst/>
                              <a:cxnLst/>
                              <a:rect l="0" t="0" r="0" b="0"/>
                              <a:pathLst>
                                <a:path w="65488">
                                  <a:moveTo>
                                    <a:pt x="65488" y="0"/>
                                  </a:moveTo>
                                  <a:lnTo>
                                    <a:pt x="0" y="0"/>
                                  </a:lnTo>
                                  <a:close/>
                                </a:path>
                              </a:pathLst>
                            </a:custGeom>
                            <a:ln w="10915" cap="flat">
                              <a:round/>
                            </a:ln>
                          </wps:spPr>
                          <wps:style>
                            <a:lnRef idx="1">
                              <a:srgbClr val="FF0000"/>
                            </a:lnRef>
                            <a:fillRef idx="1">
                              <a:srgbClr val="FF0000"/>
                            </a:fillRef>
                            <a:effectRef idx="0">
                              <a:scrgbClr r="0" g="0" b="0"/>
                            </a:effectRef>
                            <a:fontRef idx="none"/>
                          </wps:style>
                          <wps:bodyPr/>
                        </wps:wsp>
                        <wps:wsp>
                          <wps:cNvPr id="1010" name="Shape 1010"/>
                          <wps:cNvSpPr/>
                          <wps:spPr>
                            <a:xfrm>
                              <a:off x="1373469" y="2537479"/>
                              <a:ext cx="65488" cy="0"/>
                            </a:xfrm>
                            <a:custGeom>
                              <a:avLst/>
                              <a:gdLst/>
                              <a:ahLst/>
                              <a:cxnLst/>
                              <a:rect l="0" t="0" r="0" b="0"/>
                              <a:pathLst>
                                <a:path w="65488">
                                  <a:moveTo>
                                    <a:pt x="65488" y="0"/>
                                  </a:moveTo>
                                  <a:lnTo>
                                    <a:pt x="0" y="0"/>
                                  </a:lnTo>
                                  <a:close/>
                                </a:path>
                              </a:pathLst>
                            </a:custGeom>
                            <a:ln w="10915" cap="flat">
                              <a:round/>
                            </a:ln>
                          </wps:spPr>
                          <wps:style>
                            <a:lnRef idx="1">
                              <a:srgbClr val="FF0000"/>
                            </a:lnRef>
                            <a:fillRef idx="1">
                              <a:srgbClr val="FF0000"/>
                            </a:fillRef>
                            <a:effectRef idx="0">
                              <a:scrgbClr r="0" g="0" b="0"/>
                            </a:effectRef>
                            <a:fontRef idx="none"/>
                          </wps:style>
                          <wps:bodyPr/>
                        </wps:wsp>
                        <wps:wsp>
                          <wps:cNvPr id="1011" name="Shape 1011"/>
                          <wps:cNvSpPr/>
                          <wps:spPr>
                            <a:xfrm>
                              <a:off x="1727818" y="2550267"/>
                              <a:ext cx="65488" cy="0"/>
                            </a:xfrm>
                            <a:custGeom>
                              <a:avLst/>
                              <a:gdLst/>
                              <a:ahLst/>
                              <a:cxnLst/>
                              <a:rect l="0" t="0" r="0" b="0"/>
                              <a:pathLst>
                                <a:path w="65488">
                                  <a:moveTo>
                                    <a:pt x="65488" y="0"/>
                                  </a:moveTo>
                                  <a:lnTo>
                                    <a:pt x="0" y="0"/>
                                  </a:lnTo>
                                  <a:close/>
                                </a:path>
                              </a:pathLst>
                            </a:custGeom>
                            <a:ln w="10915" cap="flat">
                              <a:round/>
                            </a:ln>
                          </wps:spPr>
                          <wps:style>
                            <a:lnRef idx="1">
                              <a:srgbClr val="FF0000"/>
                            </a:lnRef>
                            <a:fillRef idx="1">
                              <a:srgbClr val="FF0000"/>
                            </a:fillRef>
                            <a:effectRef idx="0">
                              <a:scrgbClr r="0" g="0" b="0"/>
                            </a:effectRef>
                            <a:fontRef idx="none"/>
                          </wps:style>
                          <wps:bodyPr/>
                        </wps:wsp>
                        <wps:wsp>
                          <wps:cNvPr id="1012" name="Shape 1012"/>
                          <wps:cNvSpPr/>
                          <wps:spPr>
                            <a:xfrm>
                              <a:off x="2082166" y="2608091"/>
                              <a:ext cx="65487" cy="0"/>
                            </a:xfrm>
                            <a:custGeom>
                              <a:avLst/>
                              <a:gdLst/>
                              <a:ahLst/>
                              <a:cxnLst/>
                              <a:rect l="0" t="0" r="0" b="0"/>
                              <a:pathLst>
                                <a:path w="65487">
                                  <a:moveTo>
                                    <a:pt x="65487" y="0"/>
                                  </a:moveTo>
                                  <a:lnTo>
                                    <a:pt x="0" y="0"/>
                                  </a:lnTo>
                                  <a:close/>
                                </a:path>
                              </a:pathLst>
                            </a:custGeom>
                            <a:ln w="10915" cap="flat">
                              <a:round/>
                            </a:ln>
                          </wps:spPr>
                          <wps:style>
                            <a:lnRef idx="1">
                              <a:srgbClr val="FF0000"/>
                            </a:lnRef>
                            <a:fillRef idx="1">
                              <a:srgbClr val="FF0000"/>
                            </a:fillRef>
                            <a:effectRef idx="0">
                              <a:scrgbClr r="0" g="0" b="0"/>
                            </a:effectRef>
                            <a:fontRef idx="none"/>
                          </wps:style>
                          <wps:bodyPr/>
                        </wps:wsp>
                        <wps:wsp>
                          <wps:cNvPr id="1013" name="Shape 1013"/>
                          <wps:cNvSpPr/>
                          <wps:spPr>
                            <a:xfrm>
                              <a:off x="2436515" y="2730998"/>
                              <a:ext cx="65487" cy="0"/>
                            </a:xfrm>
                            <a:custGeom>
                              <a:avLst/>
                              <a:gdLst/>
                              <a:ahLst/>
                              <a:cxnLst/>
                              <a:rect l="0" t="0" r="0" b="0"/>
                              <a:pathLst>
                                <a:path w="65487">
                                  <a:moveTo>
                                    <a:pt x="65487" y="0"/>
                                  </a:moveTo>
                                  <a:lnTo>
                                    <a:pt x="0" y="0"/>
                                  </a:lnTo>
                                  <a:close/>
                                </a:path>
                              </a:pathLst>
                            </a:custGeom>
                            <a:ln w="10915" cap="flat">
                              <a:round/>
                            </a:ln>
                          </wps:spPr>
                          <wps:style>
                            <a:lnRef idx="1">
                              <a:srgbClr val="FF0000"/>
                            </a:lnRef>
                            <a:fillRef idx="1">
                              <a:srgbClr val="FF0000"/>
                            </a:fillRef>
                            <a:effectRef idx="0">
                              <a:scrgbClr r="0" g="0" b="0"/>
                            </a:effectRef>
                            <a:fontRef idx="none"/>
                          </wps:style>
                          <wps:bodyPr/>
                        </wps:wsp>
                        <wps:wsp>
                          <wps:cNvPr id="1014" name="Shape 1014"/>
                          <wps:cNvSpPr/>
                          <wps:spPr>
                            <a:xfrm>
                              <a:off x="2790863" y="2399385"/>
                              <a:ext cx="65487" cy="0"/>
                            </a:xfrm>
                            <a:custGeom>
                              <a:avLst/>
                              <a:gdLst/>
                              <a:ahLst/>
                              <a:cxnLst/>
                              <a:rect l="0" t="0" r="0" b="0"/>
                              <a:pathLst>
                                <a:path w="65487">
                                  <a:moveTo>
                                    <a:pt x="65487" y="0"/>
                                  </a:moveTo>
                                  <a:lnTo>
                                    <a:pt x="0" y="0"/>
                                  </a:lnTo>
                                  <a:close/>
                                </a:path>
                              </a:pathLst>
                            </a:custGeom>
                            <a:ln w="10915" cap="flat">
                              <a:round/>
                            </a:ln>
                          </wps:spPr>
                          <wps:style>
                            <a:lnRef idx="1">
                              <a:srgbClr val="FF0000"/>
                            </a:lnRef>
                            <a:fillRef idx="1">
                              <a:srgbClr val="FF0000"/>
                            </a:fillRef>
                            <a:effectRef idx="0">
                              <a:scrgbClr r="0" g="0" b="0"/>
                            </a:effectRef>
                            <a:fontRef idx="none"/>
                          </wps:style>
                          <wps:bodyPr/>
                        </wps:wsp>
                        <wps:wsp>
                          <wps:cNvPr id="1015" name="Shape 1015"/>
                          <wps:cNvSpPr/>
                          <wps:spPr>
                            <a:xfrm>
                              <a:off x="3145212" y="2682243"/>
                              <a:ext cx="65487" cy="0"/>
                            </a:xfrm>
                            <a:custGeom>
                              <a:avLst/>
                              <a:gdLst/>
                              <a:ahLst/>
                              <a:cxnLst/>
                              <a:rect l="0" t="0" r="0" b="0"/>
                              <a:pathLst>
                                <a:path w="65487">
                                  <a:moveTo>
                                    <a:pt x="65487" y="0"/>
                                  </a:moveTo>
                                  <a:lnTo>
                                    <a:pt x="0" y="0"/>
                                  </a:lnTo>
                                  <a:close/>
                                </a:path>
                              </a:pathLst>
                            </a:custGeom>
                            <a:ln w="10915" cap="flat">
                              <a:round/>
                            </a:ln>
                          </wps:spPr>
                          <wps:style>
                            <a:lnRef idx="1">
                              <a:srgbClr val="FF0000"/>
                            </a:lnRef>
                            <a:fillRef idx="1">
                              <a:srgbClr val="FF0000"/>
                            </a:fillRef>
                            <a:effectRef idx="0">
                              <a:scrgbClr r="0" g="0" b="0"/>
                            </a:effectRef>
                            <a:fontRef idx="none"/>
                          </wps:style>
                          <wps:bodyPr/>
                        </wps:wsp>
                        <wps:wsp>
                          <wps:cNvPr id="1016" name="Shape 1016"/>
                          <wps:cNvSpPr/>
                          <wps:spPr>
                            <a:xfrm>
                              <a:off x="3499561" y="2753678"/>
                              <a:ext cx="65487" cy="0"/>
                            </a:xfrm>
                            <a:custGeom>
                              <a:avLst/>
                              <a:gdLst/>
                              <a:ahLst/>
                              <a:cxnLst/>
                              <a:rect l="0" t="0" r="0" b="0"/>
                              <a:pathLst>
                                <a:path w="65487">
                                  <a:moveTo>
                                    <a:pt x="65487" y="0"/>
                                  </a:moveTo>
                                  <a:lnTo>
                                    <a:pt x="0" y="0"/>
                                  </a:lnTo>
                                  <a:close/>
                                </a:path>
                              </a:pathLst>
                            </a:custGeom>
                            <a:ln w="10915" cap="flat">
                              <a:round/>
                            </a:ln>
                          </wps:spPr>
                          <wps:style>
                            <a:lnRef idx="1">
                              <a:srgbClr val="FF0000"/>
                            </a:lnRef>
                            <a:fillRef idx="1">
                              <a:srgbClr val="FF0000"/>
                            </a:fillRef>
                            <a:effectRef idx="0">
                              <a:scrgbClr r="0" g="0" b="0"/>
                            </a:effectRef>
                            <a:fontRef idx="none"/>
                          </wps:style>
                          <wps:bodyPr/>
                        </wps:wsp>
                        <wps:wsp>
                          <wps:cNvPr id="1017" name="Shape 1017"/>
                          <wps:cNvSpPr/>
                          <wps:spPr>
                            <a:xfrm>
                              <a:off x="3853909" y="2705624"/>
                              <a:ext cx="65487" cy="0"/>
                            </a:xfrm>
                            <a:custGeom>
                              <a:avLst/>
                              <a:gdLst/>
                              <a:ahLst/>
                              <a:cxnLst/>
                              <a:rect l="0" t="0" r="0" b="0"/>
                              <a:pathLst>
                                <a:path w="65487">
                                  <a:moveTo>
                                    <a:pt x="65487" y="0"/>
                                  </a:moveTo>
                                  <a:lnTo>
                                    <a:pt x="0" y="0"/>
                                  </a:lnTo>
                                  <a:close/>
                                </a:path>
                              </a:pathLst>
                            </a:custGeom>
                            <a:ln w="10915" cap="flat">
                              <a:round/>
                            </a:ln>
                          </wps:spPr>
                          <wps:style>
                            <a:lnRef idx="1">
                              <a:srgbClr val="FF0000"/>
                            </a:lnRef>
                            <a:fillRef idx="1">
                              <a:srgbClr val="FF0000"/>
                            </a:fillRef>
                            <a:effectRef idx="0">
                              <a:scrgbClr r="0" g="0" b="0"/>
                            </a:effectRef>
                            <a:fontRef idx="none"/>
                          </wps:style>
                          <wps:bodyPr/>
                        </wps:wsp>
                        <wps:wsp>
                          <wps:cNvPr id="1018" name="Shape 1018"/>
                          <wps:cNvSpPr/>
                          <wps:spPr>
                            <a:xfrm>
                              <a:off x="4208258" y="2772492"/>
                              <a:ext cx="65487" cy="0"/>
                            </a:xfrm>
                            <a:custGeom>
                              <a:avLst/>
                              <a:gdLst/>
                              <a:ahLst/>
                              <a:cxnLst/>
                              <a:rect l="0" t="0" r="0" b="0"/>
                              <a:pathLst>
                                <a:path w="65487">
                                  <a:moveTo>
                                    <a:pt x="65487" y="0"/>
                                  </a:moveTo>
                                  <a:lnTo>
                                    <a:pt x="0" y="0"/>
                                  </a:lnTo>
                                  <a:close/>
                                </a:path>
                              </a:pathLst>
                            </a:custGeom>
                            <a:ln w="10915" cap="flat">
                              <a:round/>
                            </a:ln>
                          </wps:spPr>
                          <wps:style>
                            <a:lnRef idx="1">
                              <a:srgbClr val="FF0000"/>
                            </a:lnRef>
                            <a:fillRef idx="1">
                              <a:srgbClr val="FF0000"/>
                            </a:fillRef>
                            <a:effectRef idx="0">
                              <a:scrgbClr r="0" g="0" b="0"/>
                            </a:effectRef>
                            <a:fontRef idx="none"/>
                          </wps:style>
                          <wps:bodyPr/>
                        </wps:wsp>
                        <wps:wsp>
                          <wps:cNvPr id="1019" name="Shape 1019"/>
                          <wps:cNvSpPr/>
                          <wps:spPr>
                            <a:xfrm>
                              <a:off x="664772" y="132023"/>
                              <a:ext cx="65488" cy="0"/>
                            </a:xfrm>
                            <a:custGeom>
                              <a:avLst/>
                              <a:gdLst/>
                              <a:ahLst/>
                              <a:cxnLst/>
                              <a:rect l="0" t="0" r="0" b="0"/>
                              <a:pathLst>
                                <a:path w="65488">
                                  <a:moveTo>
                                    <a:pt x="65488" y="0"/>
                                  </a:moveTo>
                                  <a:lnTo>
                                    <a:pt x="0" y="0"/>
                                  </a:lnTo>
                                  <a:close/>
                                </a:path>
                              </a:pathLst>
                            </a:custGeom>
                            <a:ln w="10915" cap="flat">
                              <a:round/>
                            </a:ln>
                          </wps:spPr>
                          <wps:style>
                            <a:lnRef idx="1">
                              <a:srgbClr val="FF0000"/>
                            </a:lnRef>
                            <a:fillRef idx="1">
                              <a:srgbClr val="FF0000"/>
                            </a:fillRef>
                            <a:effectRef idx="0">
                              <a:scrgbClr r="0" g="0" b="0"/>
                            </a:effectRef>
                            <a:fontRef idx="none"/>
                          </wps:style>
                          <wps:bodyPr/>
                        </wps:wsp>
                        <wps:wsp>
                          <wps:cNvPr id="1020" name="Shape 1020"/>
                          <wps:cNvSpPr/>
                          <wps:spPr>
                            <a:xfrm>
                              <a:off x="1019120" y="2071527"/>
                              <a:ext cx="65488" cy="0"/>
                            </a:xfrm>
                            <a:custGeom>
                              <a:avLst/>
                              <a:gdLst/>
                              <a:ahLst/>
                              <a:cxnLst/>
                              <a:rect l="0" t="0" r="0" b="0"/>
                              <a:pathLst>
                                <a:path w="65488">
                                  <a:moveTo>
                                    <a:pt x="65488" y="0"/>
                                  </a:moveTo>
                                  <a:lnTo>
                                    <a:pt x="0" y="0"/>
                                  </a:lnTo>
                                  <a:close/>
                                </a:path>
                              </a:pathLst>
                            </a:custGeom>
                            <a:ln w="10915" cap="flat">
                              <a:round/>
                            </a:ln>
                          </wps:spPr>
                          <wps:style>
                            <a:lnRef idx="1">
                              <a:srgbClr val="FF0000"/>
                            </a:lnRef>
                            <a:fillRef idx="1">
                              <a:srgbClr val="FF0000"/>
                            </a:fillRef>
                            <a:effectRef idx="0">
                              <a:scrgbClr r="0" g="0" b="0"/>
                            </a:effectRef>
                            <a:fontRef idx="none"/>
                          </wps:style>
                          <wps:bodyPr/>
                        </wps:wsp>
                        <wps:wsp>
                          <wps:cNvPr id="1021" name="Shape 1021"/>
                          <wps:cNvSpPr/>
                          <wps:spPr>
                            <a:xfrm>
                              <a:off x="1373469" y="2431816"/>
                              <a:ext cx="65488" cy="0"/>
                            </a:xfrm>
                            <a:custGeom>
                              <a:avLst/>
                              <a:gdLst/>
                              <a:ahLst/>
                              <a:cxnLst/>
                              <a:rect l="0" t="0" r="0" b="0"/>
                              <a:pathLst>
                                <a:path w="65488">
                                  <a:moveTo>
                                    <a:pt x="65488" y="0"/>
                                  </a:moveTo>
                                  <a:lnTo>
                                    <a:pt x="0" y="0"/>
                                  </a:lnTo>
                                  <a:close/>
                                </a:path>
                              </a:pathLst>
                            </a:custGeom>
                            <a:ln w="10915" cap="flat">
                              <a:round/>
                            </a:ln>
                          </wps:spPr>
                          <wps:style>
                            <a:lnRef idx="1">
                              <a:srgbClr val="FF0000"/>
                            </a:lnRef>
                            <a:fillRef idx="1">
                              <a:srgbClr val="FF0000"/>
                            </a:fillRef>
                            <a:effectRef idx="0">
                              <a:scrgbClr r="0" g="0" b="0"/>
                            </a:effectRef>
                            <a:fontRef idx="none"/>
                          </wps:style>
                          <wps:bodyPr/>
                        </wps:wsp>
                        <wps:wsp>
                          <wps:cNvPr id="1022" name="Shape 1022"/>
                          <wps:cNvSpPr/>
                          <wps:spPr>
                            <a:xfrm>
                              <a:off x="1727818" y="2440536"/>
                              <a:ext cx="65488" cy="0"/>
                            </a:xfrm>
                            <a:custGeom>
                              <a:avLst/>
                              <a:gdLst/>
                              <a:ahLst/>
                              <a:cxnLst/>
                              <a:rect l="0" t="0" r="0" b="0"/>
                              <a:pathLst>
                                <a:path w="65488">
                                  <a:moveTo>
                                    <a:pt x="65488" y="0"/>
                                  </a:moveTo>
                                  <a:lnTo>
                                    <a:pt x="0" y="0"/>
                                  </a:lnTo>
                                  <a:close/>
                                </a:path>
                              </a:pathLst>
                            </a:custGeom>
                            <a:ln w="10915" cap="flat">
                              <a:round/>
                            </a:ln>
                          </wps:spPr>
                          <wps:style>
                            <a:lnRef idx="1">
                              <a:srgbClr val="FF0000"/>
                            </a:lnRef>
                            <a:fillRef idx="1">
                              <a:srgbClr val="FF0000"/>
                            </a:fillRef>
                            <a:effectRef idx="0">
                              <a:scrgbClr r="0" g="0" b="0"/>
                            </a:effectRef>
                            <a:fontRef idx="none"/>
                          </wps:style>
                          <wps:bodyPr/>
                        </wps:wsp>
                        <wps:wsp>
                          <wps:cNvPr id="1023" name="Shape 1023"/>
                          <wps:cNvSpPr/>
                          <wps:spPr>
                            <a:xfrm>
                              <a:off x="2082166" y="2490256"/>
                              <a:ext cx="65487" cy="0"/>
                            </a:xfrm>
                            <a:custGeom>
                              <a:avLst/>
                              <a:gdLst/>
                              <a:ahLst/>
                              <a:cxnLst/>
                              <a:rect l="0" t="0" r="0" b="0"/>
                              <a:pathLst>
                                <a:path w="65487">
                                  <a:moveTo>
                                    <a:pt x="65487" y="0"/>
                                  </a:moveTo>
                                  <a:lnTo>
                                    <a:pt x="0" y="0"/>
                                  </a:lnTo>
                                  <a:close/>
                                </a:path>
                              </a:pathLst>
                            </a:custGeom>
                            <a:ln w="10915" cap="flat">
                              <a:round/>
                            </a:ln>
                          </wps:spPr>
                          <wps:style>
                            <a:lnRef idx="1">
                              <a:srgbClr val="FF0000"/>
                            </a:lnRef>
                            <a:fillRef idx="1">
                              <a:srgbClr val="FF0000"/>
                            </a:fillRef>
                            <a:effectRef idx="0">
                              <a:scrgbClr r="0" g="0" b="0"/>
                            </a:effectRef>
                            <a:fontRef idx="none"/>
                          </wps:style>
                          <wps:bodyPr/>
                        </wps:wsp>
                        <wps:wsp>
                          <wps:cNvPr id="1024" name="Shape 1024"/>
                          <wps:cNvSpPr/>
                          <wps:spPr>
                            <a:xfrm>
                              <a:off x="2436515" y="2625454"/>
                              <a:ext cx="65487" cy="0"/>
                            </a:xfrm>
                            <a:custGeom>
                              <a:avLst/>
                              <a:gdLst/>
                              <a:ahLst/>
                              <a:cxnLst/>
                              <a:rect l="0" t="0" r="0" b="0"/>
                              <a:pathLst>
                                <a:path w="65487">
                                  <a:moveTo>
                                    <a:pt x="65487" y="0"/>
                                  </a:moveTo>
                                  <a:lnTo>
                                    <a:pt x="0" y="0"/>
                                  </a:lnTo>
                                  <a:close/>
                                </a:path>
                              </a:pathLst>
                            </a:custGeom>
                            <a:ln w="10915" cap="flat">
                              <a:round/>
                            </a:ln>
                          </wps:spPr>
                          <wps:style>
                            <a:lnRef idx="1">
                              <a:srgbClr val="FF0000"/>
                            </a:lnRef>
                            <a:fillRef idx="1">
                              <a:srgbClr val="FF0000"/>
                            </a:fillRef>
                            <a:effectRef idx="0">
                              <a:scrgbClr r="0" g="0" b="0"/>
                            </a:effectRef>
                            <a:fontRef idx="none"/>
                          </wps:style>
                          <wps:bodyPr/>
                        </wps:wsp>
                        <wps:wsp>
                          <wps:cNvPr id="1025" name="Shape 1025"/>
                          <wps:cNvSpPr/>
                          <wps:spPr>
                            <a:xfrm>
                              <a:off x="2790863" y="2333314"/>
                              <a:ext cx="65487" cy="0"/>
                            </a:xfrm>
                            <a:custGeom>
                              <a:avLst/>
                              <a:gdLst/>
                              <a:ahLst/>
                              <a:cxnLst/>
                              <a:rect l="0" t="0" r="0" b="0"/>
                              <a:pathLst>
                                <a:path w="65487">
                                  <a:moveTo>
                                    <a:pt x="65487" y="0"/>
                                  </a:moveTo>
                                  <a:lnTo>
                                    <a:pt x="0" y="0"/>
                                  </a:lnTo>
                                  <a:close/>
                                </a:path>
                              </a:pathLst>
                            </a:custGeom>
                            <a:ln w="10915" cap="flat">
                              <a:round/>
                            </a:ln>
                          </wps:spPr>
                          <wps:style>
                            <a:lnRef idx="1">
                              <a:srgbClr val="FF0000"/>
                            </a:lnRef>
                            <a:fillRef idx="1">
                              <a:srgbClr val="FF0000"/>
                            </a:fillRef>
                            <a:effectRef idx="0">
                              <a:scrgbClr r="0" g="0" b="0"/>
                            </a:effectRef>
                            <a:fontRef idx="none"/>
                          </wps:style>
                          <wps:bodyPr/>
                        </wps:wsp>
                        <wps:wsp>
                          <wps:cNvPr id="1026" name="Shape 1026"/>
                          <wps:cNvSpPr/>
                          <wps:spPr>
                            <a:xfrm>
                              <a:off x="3145212" y="2566665"/>
                              <a:ext cx="65487" cy="0"/>
                            </a:xfrm>
                            <a:custGeom>
                              <a:avLst/>
                              <a:gdLst/>
                              <a:ahLst/>
                              <a:cxnLst/>
                              <a:rect l="0" t="0" r="0" b="0"/>
                              <a:pathLst>
                                <a:path w="65487">
                                  <a:moveTo>
                                    <a:pt x="65487" y="0"/>
                                  </a:moveTo>
                                  <a:lnTo>
                                    <a:pt x="0" y="0"/>
                                  </a:lnTo>
                                  <a:close/>
                                </a:path>
                              </a:pathLst>
                            </a:custGeom>
                            <a:ln w="10915" cap="flat">
                              <a:round/>
                            </a:ln>
                          </wps:spPr>
                          <wps:style>
                            <a:lnRef idx="1">
                              <a:srgbClr val="FF0000"/>
                            </a:lnRef>
                            <a:fillRef idx="1">
                              <a:srgbClr val="FF0000"/>
                            </a:fillRef>
                            <a:effectRef idx="0">
                              <a:scrgbClr r="0" g="0" b="0"/>
                            </a:effectRef>
                            <a:fontRef idx="none"/>
                          </wps:style>
                          <wps:bodyPr/>
                        </wps:wsp>
                        <wps:wsp>
                          <wps:cNvPr id="1027" name="Shape 1027"/>
                          <wps:cNvSpPr/>
                          <wps:spPr>
                            <a:xfrm>
                              <a:off x="3499561" y="2645791"/>
                              <a:ext cx="65487" cy="0"/>
                            </a:xfrm>
                            <a:custGeom>
                              <a:avLst/>
                              <a:gdLst/>
                              <a:ahLst/>
                              <a:cxnLst/>
                              <a:rect l="0" t="0" r="0" b="0"/>
                              <a:pathLst>
                                <a:path w="65487">
                                  <a:moveTo>
                                    <a:pt x="65487" y="0"/>
                                  </a:moveTo>
                                  <a:lnTo>
                                    <a:pt x="0" y="0"/>
                                  </a:lnTo>
                                  <a:close/>
                                </a:path>
                              </a:pathLst>
                            </a:custGeom>
                            <a:ln w="10915" cap="flat">
                              <a:round/>
                            </a:ln>
                          </wps:spPr>
                          <wps:style>
                            <a:lnRef idx="1">
                              <a:srgbClr val="FF0000"/>
                            </a:lnRef>
                            <a:fillRef idx="1">
                              <a:srgbClr val="FF0000"/>
                            </a:fillRef>
                            <a:effectRef idx="0">
                              <a:scrgbClr r="0" g="0" b="0"/>
                            </a:effectRef>
                            <a:fontRef idx="none"/>
                          </wps:style>
                          <wps:bodyPr/>
                        </wps:wsp>
                        <wps:wsp>
                          <wps:cNvPr id="1028" name="Shape 1028"/>
                          <wps:cNvSpPr/>
                          <wps:spPr>
                            <a:xfrm>
                              <a:off x="3853909" y="2586302"/>
                              <a:ext cx="65487" cy="0"/>
                            </a:xfrm>
                            <a:custGeom>
                              <a:avLst/>
                              <a:gdLst/>
                              <a:ahLst/>
                              <a:cxnLst/>
                              <a:rect l="0" t="0" r="0" b="0"/>
                              <a:pathLst>
                                <a:path w="65487">
                                  <a:moveTo>
                                    <a:pt x="65487" y="0"/>
                                  </a:moveTo>
                                  <a:lnTo>
                                    <a:pt x="0" y="0"/>
                                  </a:lnTo>
                                  <a:close/>
                                </a:path>
                              </a:pathLst>
                            </a:custGeom>
                            <a:ln w="10915" cap="flat">
                              <a:round/>
                            </a:ln>
                          </wps:spPr>
                          <wps:style>
                            <a:lnRef idx="1">
                              <a:srgbClr val="FF0000"/>
                            </a:lnRef>
                            <a:fillRef idx="1">
                              <a:srgbClr val="FF0000"/>
                            </a:fillRef>
                            <a:effectRef idx="0">
                              <a:scrgbClr r="0" g="0" b="0"/>
                            </a:effectRef>
                            <a:fontRef idx="none"/>
                          </wps:style>
                          <wps:bodyPr/>
                        </wps:wsp>
                        <wps:wsp>
                          <wps:cNvPr id="1029" name="Shape 1029"/>
                          <wps:cNvSpPr/>
                          <wps:spPr>
                            <a:xfrm>
                              <a:off x="4208258" y="2691503"/>
                              <a:ext cx="65487" cy="0"/>
                            </a:xfrm>
                            <a:custGeom>
                              <a:avLst/>
                              <a:gdLst/>
                              <a:ahLst/>
                              <a:cxnLst/>
                              <a:rect l="0" t="0" r="0" b="0"/>
                              <a:pathLst>
                                <a:path w="65487">
                                  <a:moveTo>
                                    <a:pt x="65487" y="0"/>
                                  </a:moveTo>
                                  <a:lnTo>
                                    <a:pt x="0" y="0"/>
                                  </a:lnTo>
                                  <a:close/>
                                </a:path>
                              </a:pathLst>
                            </a:custGeom>
                            <a:ln w="10915" cap="flat">
                              <a:round/>
                            </a:ln>
                          </wps:spPr>
                          <wps:style>
                            <a:lnRef idx="1">
                              <a:srgbClr val="FF0000"/>
                            </a:lnRef>
                            <a:fillRef idx="1">
                              <a:srgbClr val="FF0000"/>
                            </a:fillRef>
                            <a:effectRef idx="0">
                              <a:scrgbClr r="0" g="0" b="0"/>
                            </a:effectRef>
                            <a:fontRef idx="none"/>
                          </wps:style>
                          <wps:bodyPr/>
                        </wps:wsp>
                        <wps:wsp>
                          <wps:cNvPr id="1030" name="Shape 1030"/>
                          <wps:cNvSpPr/>
                          <wps:spPr>
                            <a:xfrm>
                              <a:off x="520342" y="0"/>
                              <a:ext cx="0" cy="2904515"/>
                            </a:xfrm>
                            <a:custGeom>
                              <a:avLst/>
                              <a:gdLst/>
                              <a:ahLst/>
                              <a:cxnLst/>
                              <a:rect l="0" t="0" r="0" b="0"/>
                              <a:pathLst>
                                <a:path h="2904515">
                                  <a:moveTo>
                                    <a:pt x="0" y="2904515"/>
                                  </a:moveTo>
                                  <a:lnTo>
                                    <a:pt x="0" y="0"/>
                                  </a:lnTo>
                                </a:path>
                              </a:pathLst>
                            </a:custGeom>
                            <a:ln w="8732" cap="sq">
                              <a:miter lim="127000"/>
                            </a:ln>
                          </wps:spPr>
                          <wps:style>
                            <a:lnRef idx="1">
                              <a:srgbClr val="000000"/>
                            </a:lnRef>
                            <a:fillRef idx="0">
                              <a:srgbClr val="000000">
                                <a:alpha val="0"/>
                              </a:srgbClr>
                            </a:fillRef>
                            <a:effectRef idx="0">
                              <a:scrgbClr r="0" g="0" b="0"/>
                            </a:effectRef>
                            <a:fontRef idx="none"/>
                          </wps:style>
                          <wps:bodyPr/>
                        </wps:wsp>
                        <wps:wsp>
                          <wps:cNvPr id="1031" name="Shape 1031"/>
                          <wps:cNvSpPr/>
                          <wps:spPr>
                            <a:xfrm>
                              <a:off x="4418176" y="0"/>
                              <a:ext cx="0" cy="2904515"/>
                            </a:xfrm>
                            <a:custGeom>
                              <a:avLst/>
                              <a:gdLst/>
                              <a:ahLst/>
                              <a:cxnLst/>
                              <a:rect l="0" t="0" r="0" b="0"/>
                              <a:pathLst>
                                <a:path h="2904515">
                                  <a:moveTo>
                                    <a:pt x="0" y="2904515"/>
                                  </a:moveTo>
                                  <a:lnTo>
                                    <a:pt x="0" y="0"/>
                                  </a:lnTo>
                                </a:path>
                              </a:pathLst>
                            </a:custGeom>
                            <a:ln w="8732" cap="sq">
                              <a:miter lim="127000"/>
                            </a:ln>
                          </wps:spPr>
                          <wps:style>
                            <a:lnRef idx="1">
                              <a:srgbClr val="000000"/>
                            </a:lnRef>
                            <a:fillRef idx="0">
                              <a:srgbClr val="000000">
                                <a:alpha val="0"/>
                              </a:srgbClr>
                            </a:fillRef>
                            <a:effectRef idx="0">
                              <a:scrgbClr r="0" g="0" b="0"/>
                            </a:effectRef>
                            <a:fontRef idx="none"/>
                          </wps:style>
                          <wps:bodyPr/>
                        </wps:wsp>
                        <wps:wsp>
                          <wps:cNvPr id="1032" name="Shape 1032"/>
                          <wps:cNvSpPr/>
                          <wps:spPr>
                            <a:xfrm>
                              <a:off x="520342" y="2904515"/>
                              <a:ext cx="3897834" cy="0"/>
                            </a:xfrm>
                            <a:custGeom>
                              <a:avLst/>
                              <a:gdLst/>
                              <a:ahLst/>
                              <a:cxnLst/>
                              <a:rect l="0" t="0" r="0" b="0"/>
                              <a:pathLst>
                                <a:path w="3897834">
                                  <a:moveTo>
                                    <a:pt x="0" y="0"/>
                                  </a:moveTo>
                                  <a:lnTo>
                                    <a:pt x="3897834" y="0"/>
                                  </a:lnTo>
                                </a:path>
                              </a:pathLst>
                            </a:custGeom>
                            <a:ln w="8732" cap="sq">
                              <a:miter lim="127000"/>
                            </a:ln>
                          </wps:spPr>
                          <wps:style>
                            <a:lnRef idx="1">
                              <a:srgbClr val="000000"/>
                            </a:lnRef>
                            <a:fillRef idx="0">
                              <a:srgbClr val="000000">
                                <a:alpha val="0"/>
                              </a:srgbClr>
                            </a:fillRef>
                            <a:effectRef idx="0">
                              <a:scrgbClr r="0" g="0" b="0"/>
                            </a:effectRef>
                            <a:fontRef idx="none"/>
                          </wps:style>
                          <wps:bodyPr/>
                        </wps:wsp>
                        <wps:wsp>
                          <wps:cNvPr id="1033" name="Shape 1033"/>
                          <wps:cNvSpPr/>
                          <wps:spPr>
                            <a:xfrm>
                              <a:off x="520342" y="0"/>
                              <a:ext cx="3897834" cy="0"/>
                            </a:xfrm>
                            <a:custGeom>
                              <a:avLst/>
                              <a:gdLst/>
                              <a:ahLst/>
                              <a:cxnLst/>
                              <a:rect l="0" t="0" r="0" b="0"/>
                              <a:pathLst>
                                <a:path w="3897834">
                                  <a:moveTo>
                                    <a:pt x="0" y="0"/>
                                  </a:moveTo>
                                  <a:lnTo>
                                    <a:pt x="3897834" y="0"/>
                                  </a:lnTo>
                                </a:path>
                              </a:pathLst>
                            </a:custGeom>
                            <a:ln w="8732" cap="sq">
                              <a:miter lim="127000"/>
                            </a:ln>
                          </wps:spPr>
                          <wps:style>
                            <a:lnRef idx="1">
                              <a:srgbClr val="000000"/>
                            </a:lnRef>
                            <a:fillRef idx="0">
                              <a:srgbClr val="000000">
                                <a:alpha val="0"/>
                              </a:srgbClr>
                            </a:fillRef>
                            <a:effectRef idx="0">
                              <a:scrgbClr r="0" g="0" b="0"/>
                            </a:effectRef>
                            <a:fontRef idx="none"/>
                          </wps:style>
                          <wps:bodyPr/>
                        </wps:wsp>
                        <wps:wsp>
                          <wps:cNvPr id="1035" name="Shape 1035"/>
                          <wps:cNvSpPr/>
                          <wps:spPr>
                            <a:xfrm>
                              <a:off x="3381797" y="54573"/>
                              <a:ext cx="981805" cy="353020"/>
                            </a:xfrm>
                            <a:custGeom>
                              <a:avLst/>
                              <a:gdLst/>
                              <a:ahLst/>
                              <a:cxnLst/>
                              <a:rect l="0" t="0" r="0" b="0"/>
                              <a:pathLst>
                                <a:path w="981805" h="353020">
                                  <a:moveTo>
                                    <a:pt x="21830" y="0"/>
                                  </a:moveTo>
                                  <a:lnTo>
                                    <a:pt x="959976" y="0"/>
                                  </a:lnTo>
                                  <a:cubicBezTo>
                                    <a:pt x="974529" y="0"/>
                                    <a:pt x="981805" y="7276"/>
                                    <a:pt x="981805" y="21829"/>
                                  </a:cubicBezTo>
                                  <a:lnTo>
                                    <a:pt x="981805" y="331191"/>
                                  </a:lnTo>
                                  <a:cubicBezTo>
                                    <a:pt x="981805" y="345744"/>
                                    <a:pt x="974529" y="353020"/>
                                    <a:pt x="959976" y="353020"/>
                                  </a:cubicBezTo>
                                  <a:lnTo>
                                    <a:pt x="21830" y="353020"/>
                                  </a:lnTo>
                                  <a:cubicBezTo>
                                    <a:pt x="7276" y="353020"/>
                                    <a:pt x="0" y="345744"/>
                                    <a:pt x="0" y="331191"/>
                                  </a:cubicBezTo>
                                  <a:lnTo>
                                    <a:pt x="0" y="21829"/>
                                  </a:lnTo>
                                  <a:cubicBezTo>
                                    <a:pt x="0" y="7276"/>
                                    <a:pt x="7276" y="0"/>
                                    <a:pt x="21830" y="0"/>
                                  </a:cubicBezTo>
                                  <a:close/>
                                </a:path>
                              </a:pathLst>
                            </a:custGeom>
                            <a:ln w="10915" cap="flat">
                              <a:miter lim="127000"/>
                            </a:ln>
                          </wps:spPr>
                          <wps:style>
                            <a:lnRef idx="1">
                              <a:srgbClr val="CCCCCC">
                                <a:alpha val="80000"/>
                              </a:srgbClr>
                            </a:lnRef>
                            <a:fillRef idx="1">
                              <a:srgbClr val="FFFFFF">
                                <a:alpha val="80000"/>
                              </a:srgbClr>
                            </a:fillRef>
                            <a:effectRef idx="0">
                              <a:scrgbClr r="0" g="0" b="0"/>
                            </a:effectRef>
                            <a:fontRef idx="none"/>
                          </wps:style>
                          <wps:bodyPr/>
                        </wps:wsp>
                        <wps:wsp>
                          <wps:cNvPr id="1036" name="Shape 1036"/>
                          <wps:cNvSpPr/>
                          <wps:spPr>
                            <a:xfrm>
                              <a:off x="3425456" y="142913"/>
                              <a:ext cx="218293" cy="0"/>
                            </a:xfrm>
                            <a:custGeom>
                              <a:avLst/>
                              <a:gdLst/>
                              <a:ahLst/>
                              <a:cxnLst/>
                              <a:rect l="0" t="0" r="0" b="0"/>
                              <a:pathLst>
                                <a:path w="218293">
                                  <a:moveTo>
                                    <a:pt x="0" y="0"/>
                                  </a:moveTo>
                                  <a:lnTo>
                                    <a:pt x="218293" y="0"/>
                                  </a:lnTo>
                                </a:path>
                              </a:pathLst>
                            </a:custGeom>
                            <a:ln w="43659" cap="sq">
                              <a:round/>
                            </a:ln>
                          </wps:spPr>
                          <wps:style>
                            <a:lnRef idx="1">
                              <a:srgbClr val="000000"/>
                            </a:lnRef>
                            <a:fillRef idx="0">
                              <a:srgbClr val="000000">
                                <a:alpha val="0"/>
                              </a:srgbClr>
                            </a:fillRef>
                            <a:effectRef idx="0">
                              <a:scrgbClr r="0" g="0" b="0"/>
                            </a:effectRef>
                            <a:fontRef idx="none"/>
                          </wps:style>
                          <wps:bodyPr/>
                        </wps:wsp>
                        <wps:wsp>
                          <wps:cNvPr id="1037" name="Rectangle 1037"/>
                          <wps:cNvSpPr/>
                          <wps:spPr>
                            <a:xfrm>
                              <a:off x="3731066" y="46537"/>
                              <a:ext cx="509818" cy="246200"/>
                            </a:xfrm>
                            <a:prstGeom prst="rect">
                              <a:avLst/>
                            </a:prstGeom>
                            <a:ln>
                              <a:noFill/>
                            </a:ln>
                          </wps:spPr>
                          <wps:txbx>
                            <w:txbxContent>
                              <w:p w14:paraId="6A94F9B1" w14:textId="77777777" w:rsidR="00845866" w:rsidRDefault="00845866">
                                <w:pPr>
                                  <w:spacing w:after="160" w:line="259" w:lineRule="auto"/>
                                  <w:ind w:left="0" w:right="0" w:firstLine="0"/>
                                </w:pPr>
                                <w:r>
                                  <w:rPr>
                                    <w:rFonts w:ascii="Calibri" w:eastAsia="Calibri" w:hAnsi="Calibri" w:cs="Calibri"/>
                                    <w:w w:val="124"/>
                                    <w:sz w:val="17"/>
                                  </w:rPr>
                                  <w:t>curtain</w:t>
                                </w:r>
                              </w:p>
                            </w:txbxContent>
                          </wps:txbx>
                          <wps:bodyPr horzOverflow="overflow" vert="horz" lIns="0" tIns="0" rIns="0" bIns="0" rtlCol="0">
                            <a:noAutofit/>
                          </wps:bodyPr>
                        </wps:wsp>
                        <wps:wsp>
                          <wps:cNvPr id="1038" name="Shape 1038"/>
                          <wps:cNvSpPr/>
                          <wps:spPr>
                            <a:xfrm>
                              <a:off x="3425456" y="303052"/>
                              <a:ext cx="218293" cy="0"/>
                            </a:xfrm>
                            <a:custGeom>
                              <a:avLst/>
                              <a:gdLst/>
                              <a:ahLst/>
                              <a:cxnLst/>
                              <a:rect l="0" t="0" r="0" b="0"/>
                              <a:pathLst>
                                <a:path w="218293">
                                  <a:moveTo>
                                    <a:pt x="0" y="0"/>
                                  </a:moveTo>
                                  <a:lnTo>
                                    <a:pt x="218293" y="0"/>
                                  </a:lnTo>
                                </a:path>
                              </a:pathLst>
                            </a:custGeom>
                            <a:ln w="21829" cap="sq">
                              <a:round/>
                            </a:ln>
                          </wps:spPr>
                          <wps:style>
                            <a:lnRef idx="1">
                              <a:srgbClr val="FF0000"/>
                            </a:lnRef>
                            <a:fillRef idx="0">
                              <a:srgbClr val="000000">
                                <a:alpha val="0"/>
                              </a:srgbClr>
                            </a:fillRef>
                            <a:effectRef idx="0">
                              <a:scrgbClr r="0" g="0" b="0"/>
                            </a:effectRef>
                            <a:fontRef idx="none"/>
                          </wps:style>
                          <wps:bodyPr/>
                        </wps:wsp>
                        <wps:wsp>
                          <wps:cNvPr id="1039" name="Rectangle 1039"/>
                          <wps:cNvSpPr/>
                          <wps:spPr>
                            <a:xfrm>
                              <a:off x="3731066" y="206676"/>
                              <a:ext cx="786502" cy="246198"/>
                            </a:xfrm>
                            <a:prstGeom prst="rect">
                              <a:avLst/>
                            </a:prstGeom>
                            <a:ln>
                              <a:noFill/>
                            </a:ln>
                          </wps:spPr>
                          <wps:txbx>
                            <w:txbxContent>
                              <w:p w14:paraId="474C1F9F" w14:textId="77777777" w:rsidR="00845866" w:rsidRDefault="00845866">
                                <w:pPr>
                                  <w:spacing w:after="160" w:line="259" w:lineRule="auto"/>
                                  <w:ind w:left="0" w:right="0" w:firstLine="0"/>
                                </w:pPr>
                                <w:r>
                                  <w:rPr>
                                    <w:rFonts w:ascii="Calibri" w:eastAsia="Calibri" w:hAnsi="Calibri" w:cs="Calibri"/>
                                    <w:w w:val="123"/>
                                    <w:sz w:val="17"/>
                                  </w:rPr>
                                  <w:t>microburst</w:t>
                                </w:r>
                              </w:p>
                            </w:txbxContent>
                          </wps:txbx>
                          <wps:bodyPr horzOverflow="overflow" vert="horz" lIns="0" tIns="0" rIns="0" bIns="0" rtlCol="0">
                            <a:noAutofit/>
                          </wps:bodyPr>
                        </wps:wsp>
                      </wpg:wgp>
                    </a:graphicData>
                  </a:graphic>
                </wp:inline>
              </w:drawing>
            </mc:Choice>
            <mc:Fallback>
              <w:pict>
                <v:group id="Group 29978" o:spid="_x0000_s1026" style="width:347.9pt;height:256.95pt;mso-position-horizontal-relative:char;mso-position-vertical-relative:line" coordsize="44181,326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">
                  <v:shape id="Shape 930" o:spid="_x0000_s1027" style="position:absolute;left:5203;top:29045;width:0;height:382;visibility:visible;mso-wrap-style:square;v-text-anchor:top" coordsize="0,38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" path="m,38202l,,,38202xe" fillcolor="black" strokeweight=".24256mm">
                    <v:path arrowok="t" textboxrect="0,0,0,38202"/>
                  </v:shape>
                  <v:rect id="Rectangle 931" o:spid="_x0000_s1028" style="position:absolute;left:4856;top:29292;width:923;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" filled="f" stroked="f">
                    <v:textbox inset="0,0,0,0">
                      <w:txbxContent>
                        <w:p w:rsidR="00845866" w:rsidRDefault="00845866">
                          <w:pPr>
                            <w:spacing w:after="160" w:line="259" w:lineRule="auto"/>
                            <w:ind w:left="0" w:right="0" w:firstLine="0"/>
                          </w:pPr>
                          <w:r>
                            <w:rPr>
                              <w:rFonts w:ascii="Calibri" w:eastAsia="Calibri" w:hAnsi="Calibri" w:cs="Calibri"/>
                              <w:w w:val="125"/>
                              <w:sz w:val="17"/>
                            </w:rPr>
                            <w:t>0</w:t>
                          </w:r>
                        </w:p>
                      </w:txbxContent>
                    </v:textbox>
                  </v:rect>
                  <v:shape id="Shape 932" o:spid="_x0000_s1029" style="position:absolute;left:12290;top:29045;width:0;height:382;visibility:visible;mso-wrap-style:square;v-text-anchor:top" coordsize="0,38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" path="m,38202l,,,38202xe" fillcolor="black" strokeweight=".24256mm">
                    <v:path arrowok="t" textboxrect="0,0,0,38202"/>
                  </v:shape>
                  <v:rect id="Rectangle 933" o:spid="_x0000_s1030" style="position:absolute;left:11596;top:29292;width:1846;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" filled="f" stroked="f">
                    <v:textbox inset="0,0,0,0">
                      <w:txbxContent>
                        <w:p w:rsidR="00845866" w:rsidRDefault="00845866">
                          <w:pPr>
                            <w:spacing w:after="160" w:line="259" w:lineRule="auto"/>
                            <w:ind w:left="0" w:right="0" w:firstLine="0"/>
                          </w:pPr>
                          <w:r>
                            <w:rPr>
                              <w:rFonts w:ascii="Calibri" w:eastAsia="Calibri" w:hAnsi="Calibri" w:cs="Calibri"/>
                              <w:w w:val="125"/>
                              <w:sz w:val="17"/>
                            </w:rPr>
                            <w:t>10</w:t>
                          </w:r>
                        </w:p>
                      </w:txbxContent>
                    </v:textbox>
                  </v:rect>
                  <v:shape id="Shape 934" o:spid="_x0000_s1031" style="position:absolute;left:19377;top:29045;width:0;height:382;visibility:visible;mso-wrap-style:square;v-text-anchor:top" coordsize="0,38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" path="m,38202l,,,38202xe" fillcolor="black" strokeweight=".24256mm">
                    <v:path arrowok="t" textboxrect="0,0,0,38202"/>
                  </v:shape>
                  <v:rect id="Rectangle 935" o:spid="_x0000_s1032" style="position:absolute;left:18683;top:29292;width:1846;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" filled="f" stroked="f">
                    <v:textbox inset="0,0,0,0">
                      <w:txbxContent>
                        <w:p w:rsidR="00845866" w:rsidRDefault="00845866">
                          <w:pPr>
                            <w:spacing w:after="160" w:line="259" w:lineRule="auto"/>
                            <w:ind w:left="0" w:right="0" w:firstLine="0"/>
                          </w:pPr>
                          <w:r>
                            <w:rPr>
                              <w:rFonts w:ascii="Calibri" w:eastAsia="Calibri" w:hAnsi="Calibri" w:cs="Calibri"/>
                              <w:w w:val="125"/>
                              <w:sz w:val="17"/>
                            </w:rPr>
                            <w:t>20</w:t>
                          </w:r>
                        </w:p>
                      </w:txbxContent>
                    </v:textbox>
                  </v:rect>
                  <v:shape id="Shape 936" o:spid="_x0000_s1033" style="position:absolute;left:26464;top:29045;width:0;height:382;visibility:visible;mso-wrap-style:square;v-text-anchor:top" coordsize="0,38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" path="m,38202l,,,38202xe" fillcolor="black" strokeweight=".24256mm">
                    <v:path arrowok="t" textboxrect="0,0,0,38202"/>
                  </v:shape>
                  <v:rect id="Rectangle 937" o:spid="_x0000_s1034" style="position:absolute;left:25770;top:29292;width:1846;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" filled="f" stroked="f">
                    <v:textbox inset="0,0,0,0">
                      <w:txbxContent>
                        <w:p w:rsidR="00845866" w:rsidRDefault="00845866">
                          <w:pPr>
                            <w:spacing w:after="160" w:line="259" w:lineRule="auto"/>
                            <w:ind w:left="0" w:right="0" w:firstLine="0"/>
                          </w:pPr>
                          <w:r>
                            <w:rPr>
                              <w:rFonts w:ascii="Calibri" w:eastAsia="Calibri" w:hAnsi="Calibri" w:cs="Calibri"/>
                              <w:w w:val="125"/>
                              <w:sz w:val="17"/>
                            </w:rPr>
                            <w:t>30</w:t>
                          </w:r>
                        </w:p>
                      </w:txbxContent>
                    </v:textbox>
                  </v:rect>
                  <v:shape id="Shape 938" o:spid="_x0000_s1035" style="position:absolute;left:33551;top:29045;width:0;height:382;visibility:visible;mso-wrap-style:square;v-text-anchor:top" coordsize="0,38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" path="m,38202l,,,38202xe" fillcolor="black" strokeweight=".24256mm">
                    <v:path arrowok="t" textboxrect="0,0,0,38202"/>
                  </v:shape>
                  <v:rect id="Rectangle 939" o:spid="_x0000_s1036" style="position:absolute;left:32857;top:29292;width:1846;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" filled="f" stroked="f">
                    <v:textbox inset="0,0,0,0">
                      <w:txbxContent>
                        <w:p w:rsidR="00845866" w:rsidRDefault="00845866">
                          <w:pPr>
                            <w:spacing w:after="160" w:line="259" w:lineRule="auto"/>
                            <w:ind w:left="0" w:right="0" w:firstLine="0"/>
                          </w:pPr>
                          <w:r>
                            <w:rPr>
                              <w:rFonts w:ascii="Calibri" w:eastAsia="Calibri" w:hAnsi="Calibri" w:cs="Calibri"/>
                              <w:w w:val="125"/>
                              <w:sz w:val="17"/>
                            </w:rPr>
                            <w:t>40</w:t>
                          </w:r>
                        </w:p>
                      </w:txbxContent>
                    </v:textbox>
                  </v:rect>
                  <v:shape id="Shape 940" o:spid="_x0000_s1037" style="position:absolute;left:40638;top:29045;width:0;height:382;visibility:visible;mso-wrap-style:square;v-text-anchor:top" coordsize="0,38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" path="m,38202l,,,38202xe" fillcolor="black" strokeweight=".24256mm">
                    <v:path arrowok="t" textboxrect="0,0,0,38202"/>
                  </v:shape>
                  <v:rect id="Rectangle 941" o:spid="_x0000_s1038" style="position:absolute;left:39944;top:29292;width:1846;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" filled="f" stroked="f">
                    <v:textbox inset="0,0,0,0">
                      <w:txbxContent>
                        <w:p w:rsidR="00845866" w:rsidRDefault="00845866">
                          <w:pPr>
                            <w:spacing w:after="160" w:line="259" w:lineRule="auto"/>
                            <w:ind w:left="0" w:right="0" w:firstLine="0"/>
                          </w:pPr>
                          <w:r>
                            <w:rPr>
                              <w:rFonts w:ascii="Calibri" w:eastAsia="Calibri" w:hAnsi="Calibri" w:cs="Calibri"/>
                              <w:w w:val="125"/>
                              <w:sz w:val="17"/>
                            </w:rPr>
                            <w:t>50</w:t>
                          </w:r>
                        </w:p>
                      </w:txbxContent>
                    </v:textbox>
                  </v:rect>
                  <v:rect id="Rectangle 942" o:spid="_x0000_s1039" style="position:absolute;left:19917;top:30784;width:12692;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" filled="f" stroked="f">
                    <v:textbox inset="0,0,0,0">
                      <w:txbxContent>
                        <w:p w:rsidR="00845866" w:rsidRDefault="00845866">
                          <w:pPr>
                            <w:spacing w:after="160" w:line="259" w:lineRule="auto"/>
                            <w:ind w:left="0" w:right="0" w:firstLine="0"/>
                          </w:pPr>
                          <w:r>
                            <w:rPr>
                              <w:rFonts w:ascii="Calibri" w:eastAsia="Calibri" w:hAnsi="Calibri" w:cs="Calibri"/>
                              <w:w w:val="126"/>
                              <w:sz w:val="17"/>
                            </w:rPr>
                            <w:t>In-track</w:t>
                          </w:r>
                          <w:r>
                            <w:rPr>
                              <w:rFonts w:ascii="Calibri" w:eastAsia="Calibri" w:hAnsi="Calibri" w:cs="Calibri"/>
                              <w:spacing w:val="16"/>
                              <w:w w:val="126"/>
                              <w:sz w:val="17"/>
                            </w:rPr>
                            <w:t xml:space="preserve"> </w:t>
                          </w:r>
                          <w:r>
                            <w:rPr>
                              <w:rFonts w:ascii="Calibri" w:eastAsia="Calibri" w:hAnsi="Calibri" w:cs="Calibri"/>
                              <w:w w:val="126"/>
                              <w:sz w:val="17"/>
                            </w:rPr>
                            <w:t>size</w:t>
                          </w:r>
                          <w:r>
                            <w:rPr>
                              <w:rFonts w:ascii="Calibri" w:eastAsia="Calibri" w:hAnsi="Calibri" w:cs="Calibri"/>
                              <w:spacing w:val="16"/>
                              <w:w w:val="126"/>
                              <w:sz w:val="17"/>
                            </w:rPr>
                            <w:t xml:space="preserve"> </w:t>
                          </w:r>
                          <w:r>
                            <w:rPr>
                              <w:rFonts w:ascii="Calibri" w:eastAsia="Calibri" w:hAnsi="Calibri" w:cs="Calibri"/>
                              <w:w w:val="126"/>
                              <w:sz w:val="17"/>
                            </w:rPr>
                            <w:t>[km]</w:t>
                          </w:r>
                        </w:p>
                      </w:txbxContent>
                    </v:textbox>
                  </v:rect>
                  <v:shape id="Shape 943" o:spid="_x0000_s1040" style="position:absolute;left:4821;top:27535;width:382;height:0;visibility:visible;mso-wrap-style:square;v-text-anchor:top" coordsize="382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" path="m38201,l,,38201,xe" fillcolor="black" strokeweight=".24256mm">
                    <v:path arrowok="t" textboxrect="0,0,38201,0"/>
                  </v:shape>
                  <v:rect id="Rectangle 944" o:spid="_x0000_s1041" style="position:absolute;left:2009;top:26603;width:323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" filled="f" stroked="f">
                    <v:textbox inset="0,0,0,0">
                      <w:txbxContent>
                        <w:p w:rsidR="00845866" w:rsidRDefault="00845866">
                          <w:pPr>
                            <w:spacing w:after="160" w:line="259" w:lineRule="auto"/>
                            <w:ind w:left="0" w:right="0" w:firstLine="0"/>
                          </w:pPr>
                          <w:r>
                            <w:rPr>
                              <w:rFonts w:ascii="Calibri" w:eastAsia="Calibri" w:hAnsi="Calibri" w:cs="Calibri"/>
                              <w:w w:val="126"/>
                              <w:sz w:val="17"/>
                            </w:rPr>
                            <w:t>0.00</w:t>
                          </w:r>
                        </w:p>
                      </w:txbxContent>
                    </v:textbox>
                  </v:rect>
                  <v:shape id="Shape 945" o:spid="_x0000_s1042" style="position:absolute;left:4821;top:24228;width:382;height:0;visibility:visible;mso-wrap-style:square;v-text-anchor:top" coordsize="382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" path="m38201,l,,38201,xe" fillcolor="black" strokeweight=".24256mm">
                    <v:path arrowok="t" textboxrect="0,0,38201,0"/>
                  </v:shape>
                  <v:rect id="Rectangle 946" o:spid="_x0000_s1043" style="position:absolute;left:2009;top:23296;width:323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" filled="f" stroked="f">
                    <v:textbox inset="0,0,0,0">
                      <w:txbxContent>
                        <w:p w:rsidR="00845866" w:rsidRDefault="00845866">
                          <w:pPr>
                            <w:spacing w:after="160" w:line="259" w:lineRule="auto"/>
                            <w:ind w:left="0" w:right="0" w:firstLine="0"/>
                          </w:pPr>
                          <w:r>
                            <w:rPr>
                              <w:rFonts w:ascii="Calibri" w:eastAsia="Calibri" w:hAnsi="Calibri" w:cs="Calibri"/>
                              <w:w w:val="126"/>
                              <w:sz w:val="17"/>
                            </w:rPr>
                            <w:t>0.01</w:t>
                          </w:r>
                        </w:p>
                      </w:txbxContent>
                    </v:textbox>
                  </v:rect>
                  <v:shape id="Shape 947" o:spid="_x0000_s1044" style="position:absolute;left:4821;top:20921;width:382;height:0;visibility:visible;mso-wrap-style:square;v-text-anchor:top" coordsize="382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" path="m38201,l,,38201,xe" fillcolor="black" strokeweight=".24256mm">
                    <v:path arrowok="t" textboxrect="0,0,38201,0"/>
                  </v:shape>
                  <v:rect id="Rectangle 948" o:spid="_x0000_s1045" style="position:absolute;left:2009;top:19989;width:323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" filled="f" stroked="f">
                    <v:textbox inset="0,0,0,0">
                      <w:txbxContent>
                        <w:p w:rsidR="00845866" w:rsidRDefault="00845866">
                          <w:pPr>
                            <w:spacing w:after="160" w:line="259" w:lineRule="auto"/>
                            <w:ind w:left="0" w:right="0" w:firstLine="0"/>
                          </w:pPr>
                          <w:r>
                            <w:rPr>
                              <w:rFonts w:ascii="Calibri" w:eastAsia="Calibri" w:hAnsi="Calibri" w:cs="Calibri"/>
                              <w:w w:val="126"/>
                              <w:sz w:val="17"/>
                            </w:rPr>
                            <w:t>0.02</w:t>
                          </w:r>
                        </w:p>
                      </w:txbxContent>
                    </v:textbox>
                  </v:rect>
                  <v:shape id="Shape 949" o:spid="_x0000_s1046" style="position:absolute;left:4821;top:17614;width:382;height:0;visibility:visible;mso-wrap-style:square;v-text-anchor:top" coordsize="382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" path="m38201,l,,38201,xe" fillcolor="black" strokeweight=".24256mm">
                    <v:path arrowok="t" textboxrect="0,0,38201,0"/>
                  </v:shape>
                  <v:rect id="Rectangle 950" o:spid="_x0000_s1047" style="position:absolute;left:2009;top:16682;width:323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" filled="f" stroked="f">
                    <v:textbox inset="0,0,0,0">
                      <w:txbxContent>
                        <w:p w:rsidR="00845866" w:rsidRDefault="00845866">
                          <w:pPr>
                            <w:spacing w:after="160" w:line="259" w:lineRule="auto"/>
                            <w:ind w:left="0" w:right="0" w:firstLine="0"/>
                          </w:pPr>
                          <w:r>
                            <w:rPr>
                              <w:rFonts w:ascii="Calibri" w:eastAsia="Calibri" w:hAnsi="Calibri" w:cs="Calibri"/>
                              <w:w w:val="126"/>
                              <w:sz w:val="17"/>
                            </w:rPr>
                            <w:t>0.03</w:t>
                          </w:r>
                        </w:p>
                      </w:txbxContent>
                    </v:textbox>
                  </v:rect>
                  <v:shape id="Shape 951" o:spid="_x0000_s1048" style="position:absolute;left:4821;top:14307;width:382;height:0;visibility:visible;mso-wrap-style:square;v-text-anchor:top" coordsize="382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" path="m38201,l,,38201,xe" fillcolor="black" strokeweight=".24256mm">
                    <v:path arrowok="t" textboxrect="0,0,38201,0"/>
                  </v:shape>
                  <v:rect id="Rectangle 952" o:spid="_x0000_s1049" style="position:absolute;left:2009;top:13375;width:323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" filled="f" stroked="f">
                    <v:textbox inset="0,0,0,0">
                      <w:txbxContent>
                        <w:p w:rsidR="00845866" w:rsidRDefault="00845866">
                          <w:pPr>
                            <w:spacing w:after="160" w:line="259" w:lineRule="auto"/>
                            <w:ind w:left="0" w:right="0" w:firstLine="0"/>
                          </w:pPr>
                          <w:r>
                            <w:rPr>
                              <w:rFonts w:ascii="Calibri" w:eastAsia="Calibri" w:hAnsi="Calibri" w:cs="Calibri"/>
                              <w:w w:val="126"/>
                              <w:sz w:val="17"/>
                            </w:rPr>
                            <w:t>0.04</w:t>
                          </w:r>
                        </w:p>
                      </w:txbxContent>
                    </v:textbox>
                  </v:rect>
                  <v:shape id="Shape 953" o:spid="_x0000_s1050" style="position:absolute;left:4821;top:11000;width:382;height:0;visibility:visible;mso-wrap-style:square;v-text-anchor:top" coordsize="382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" path="m38201,l,,38201,xe" fillcolor="black" strokeweight=".24256mm">
                    <v:path arrowok="t" textboxrect="0,0,38201,0"/>
                  </v:shape>
                  <v:rect id="Rectangle 954" o:spid="_x0000_s1051" style="position:absolute;left:2009;top:10068;width:323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" filled="f" stroked="f">
                    <v:textbox inset="0,0,0,0">
                      <w:txbxContent>
                        <w:p w:rsidR="00845866" w:rsidRDefault="00845866">
                          <w:pPr>
                            <w:spacing w:after="160" w:line="259" w:lineRule="auto"/>
                            <w:ind w:left="0" w:right="0" w:firstLine="0"/>
                          </w:pPr>
                          <w:r>
                            <w:rPr>
                              <w:rFonts w:ascii="Calibri" w:eastAsia="Calibri" w:hAnsi="Calibri" w:cs="Calibri"/>
                              <w:w w:val="126"/>
                              <w:sz w:val="17"/>
                            </w:rPr>
                            <w:t>0.05</w:t>
                          </w:r>
                        </w:p>
                      </w:txbxContent>
                    </v:textbox>
                  </v:rect>
                  <v:shape id="Shape 955" o:spid="_x0000_s1052" style="position:absolute;left:4821;top:7693;width:382;height:0;visibility:visible;mso-wrap-style:square;v-text-anchor:top" coordsize="382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" path="m38201,l,,38201,xe" fillcolor="black" strokeweight=".24256mm">
                    <v:path arrowok="t" textboxrect="0,0,38201,0"/>
                  </v:shape>
                  <v:rect id="Rectangle 956" o:spid="_x0000_s1053" style="position:absolute;left:2009;top:6761;width:323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" filled="f" stroked="f">
                    <v:textbox inset="0,0,0,0">
                      <w:txbxContent>
                        <w:p w:rsidR="00845866" w:rsidRDefault="00845866">
                          <w:pPr>
                            <w:spacing w:after="160" w:line="259" w:lineRule="auto"/>
                            <w:ind w:left="0" w:right="0" w:firstLine="0"/>
                          </w:pPr>
                          <w:r>
                            <w:rPr>
                              <w:rFonts w:ascii="Calibri" w:eastAsia="Calibri" w:hAnsi="Calibri" w:cs="Calibri"/>
                              <w:w w:val="126"/>
                              <w:sz w:val="17"/>
                            </w:rPr>
                            <w:t>0.06</w:t>
                          </w:r>
                        </w:p>
                      </w:txbxContent>
                    </v:textbox>
                  </v:rect>
                  <v:shape id="Shape 957" o:spid="_x0000_s1054" style="position:absolute;left:4821;top:4386;width:382;height:0;visibility:visible;mso-wrap-style:square;v-text-anchor:top" coordsize="382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" path="m38201,l,,38201,xe" fillcolor="black" strokeweight=".24256mm">
                    <v:path arrowok="t" textboxrect="0,0,38201,0"/>
                  </v:shape>
                  <v:rect id="Rectangle 958" o:spid="_x0000_s1055" style="position:absolute;left:2009;top:3454;width:323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" filled="f" stroked="f">
                    <v:textbox inset="0,0,0,0">
                      <w:txbxContent>
                        <w:p w:rsidR="00845866" w:rsidRDefault="00845866">
                          <w:pPr>
                            <w:spacing w:after="160" w:line="259" w:lineRule="auto"/>
                            <w:ind w:left="0" w:right="0" w:firstLine="0"/>
                          </w:pPr>
                          <w:r>
                            <w:rPr>
                              <w:rFonts w:ascii="Calibri" w:eastAsia="Calibri" w:hAnsi="Calibri" w:cs="Calibri"/>
                              <w:w w:val="126"/>
                              <w:sz w:val="17"/>
                            </w:rPr>
                            <w:t>0.07</w:t>
                          </w:r>
                        </w:p>
                      </w:txbxContent>
                    </v:textbox>
                  </v:rect>
                  <v:shape id="Shape 959" o:spid="_x0000_s1056" style="position:absolute;left:4821;top:1079;width:382;height:0;visibility:visible;mso-wrap-style:square;v-text-anchor:top" coordsize="382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" path="m38201,l,,38201,xe" fillcolor="black" strokeweight=".24256mm">
                    <v:path arrowok="t" textboxrect="0,0,38201,0"/>
                  </v:shape>
                  <v:rect id="Rectangle 960" o:spid="_x0000_s1057" style="position:absolute;left:2009;top:147;width:323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" filled="f" stroked="f">
                    <v:textbox inset="0,0,0,0">
                      <w:txbxContent>
                        <w:p w:rsidR="00845866" w:rsidRDefault="00845866">
                          <w:pPr>
                            <w:spacing w:after="160" w:line="259" w:lineRule="auto"/>
                            <w:ind w:left="0" w:right="0" w:firstLine="0"/>
                          </w:pPr>
                          <w:r>
                            <w:rPr>
                              <w:rFonts w:ascii="Calibri" w:eastAsia="Calibri" w:hAnsi="Calibri" w:cs="Calibri"/>
                              <w:w w:val="126"/>
                              <w:sz w:val="17"/>
                            </w:rPr>
                            <w:t>0.08</w:t>
                          </w:r>
                        </w:p>
                      </w:txbxContent>
                    </v:textbox>
                  </v:rect>
                  <v:rect id="Rectangle 961" o:spid="_x0000_s1058" style="position:absolute;left:-5528;top:11595;width:13518;height:2461;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" filled="f" stroked="f">
                    <v:textbox inset="0,0,0,0">
                      <w:txbxContent>
                        <w:p w:rsidR="00845866" w:rsidRDefault="00845866">
                          <w:pPr>
                            <w:spacing w:after="160" w:line="259" w:lineRule="auto"/>
                            <w:ind w:left="0" w:right="0" w:firstLine="0"/>
                          </w:pPr>
                          <w:r>
                            <w:rPr>
                              <w:rFonts w:ascii="Calibri" w:eastAsia="Calibri" w:hAnsi="Calibri" w:cs="Calibri"/>
                              <w:sz w:val="17"/>
                            </w:rPr>
                            <w:t>Probability</w:t>
                          </w:r>
                          <w:r>
                            <w:rPr>
                              <w:rFonts w:ascii="Calibri" w:eastAsia="Calibri" w:hAnsi="Calibri" w:cs="Calibri"/>
                              <w:spacing w:val="-330"/>
                              <w:sz w:val="17"/>
                            </w:rPr>
                            <w:t xml:space="preserve"> </w:t>
                          </w:r>
                          <w:r>
                            <w:rPr>
                              <w:rFonts w:ascii="Calibri" w:eastAsia="Calibri" w:hAnsi="Calibri" w:cs="Calibri"/>
                              <w:sz w:val="17"/>
                            </w:rPr>
                            <w:t>density</w:t>
                          </w:r>
                        </w:p>
                      </w:txbxContent>
                    </v:textbox>
                  </v:rect>
                  <v:shape id="Shape 962" o:spid="_x0000_s1059" style="position:absolute;left:6975;top:12732;width:0;height:801;visibility:visible;mso-wrap-style:square;v-text-anchor:top" coordsize="0,800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" path="m,80061l,e" filled="f" strokeweight=".60636mm">
                    <v:path arrowok="t" textboxrect="0,0,0,80061"/>
                  </v:shape>
                  <v:shape id="Shape 963" o:spid="_x0000_s1060" style="position:absolute;left:10518;top:2537;width:0;height:2844;visibility:visible;mso-wrap-style:square;v-text-anchor:top" coordsize="0,2843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" path="m,284383l,e" filled="f" strokeweight=".60636mm">
                    <v:path arrowok="t" textboxrect="0,0,0,284383"/>
                  </v:shape>
                  <v:shape id="Shape 964" o:spid="_x0000_s1061" style="position:absolute;left:14062;top:13585;width:0;height:379;visibility:visible;mso-wrap-style:square;v-text-anchor:top" coordsize="0,37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" path="m,37900l,e" filled="f" strokeweight=".60636mm">
                    <v:path arrowok="t" textboxrect="0,0,0,37900"/>
                  </v:shape>
                  <v:shape id="Shape 965" o:spid="_x0000_s1062" style="position:absolute;left:17605;top:19610;width:0;height:621;visibility:visible;mso-wrap-style:square;v-text-anchor:top" coordsize="0,620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" path="m,62054l,e" filled="f" strokeweight=".60636mm">
                    <v:path arrowok="t" textboxrect="0,0,0,62054"/>
                  </v:shape>
                  <v:shape id="Shape 966" o:spid="_x0000_s1063" style="position:absolute;left:21149;top:23220;width:0;height:924;visibility:visible;mso-wrap-style:square;v-text-anchor:top" coordsize="0,924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" path="m,92413l,e" filled="f" strokeweight=".60636mm">
                    <v:path arrowok="t" textboxrect="0,0,0,92413"/>
                  </v:shape>
                  <v:shape id="Shape 967" o:spid="_x0000_s1064" style="position:absolute;left:24692;top:25201;width:0;height:998;visibility:visible;mso-wrap-style:square;v-text-anchor:top" coordsize="0,997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" path="m,99792l,e" filled="f" strokeweight=".60636mm">
                    <v:path arrowok="t" textboxrect="0,0,0,99792"/>
                  </v:shape>
                  <v:shape id="Shape 968" o:spid="_x0000_s1065" style="position:absolute;left:28236;top:26634;width:0;height:701;visibility:visible;mso-wrap-style:square;v-text-anchor:top" coordsize="0,701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" path="m,70112l,e" filled="f" strokeweight=".60636mm">
                    <v:path arrowok="t" textboxrect="0,0,0,70112"/>
                  </v:shape>
                  <v:shape id="Shape 969" o:spid="_x0000_s1066" style="position:absolute;left:31779;top:27127;width:0;height:448;visibility:visible;mso-wrap-style:square;v-text-anchor:top" coordsize="0,44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" path="m,44786l,e" filled="f" strokeweight=".60636mm">
                    <v:path arrowok="t" textboxrect="0,0,0,44786"/>
                  </v:shape>
                  <v:shape id="Shape 970" o:spid="_x0000_s1067" style="position:absolute;left:35323;top:27277;width:0;height:332;visibility:visible;mso-wrap-style:square;v-text-anchor:top" coordsize="0,331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" path="m,33188l,e" filled="f" strokeweight=".60636mm">
                    <v:path arrowok="t" textboxrect="0,0,0,33188"/>
                  </v:shape>
                  <v:shape id="Shape 971" o:spid="_x0000_s1068" style="position:absolute;left:38866;top:27535;width:0;height:0;visibility:visible;mso-wrap-style:square;v-text-anchor:top" coordsize="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" path="m,l,e" filled="f" strokeweight=".60636mm">
                    <v:path arrowok="t" textboxrect="0,0,0,0"/>
                  </v:shape>
                  <v:shape id="Shape 972" o:spid="_x0000_s1069" style="position:absolute;left:42410;top:27535;width:0;height:0;visibility:visible;mso-wrap-style:square;v-text-anchor:top" coordsize="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" path="m,l,e" filled="f" strokeweight=".60636mm">
                    <v:path arrowok="t" textboxrect="0,0,0,0"/>
                  </v:shape>
                  <v:shape id="Shape 973" o:spid="_x0000_s1070" style="position:absolute;left:6975;top:1320;width:0;height:8982;visibility:visible;mso-wrap-style:square;v-text-anchor:top" coordsize="0,898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" path="m,898202l,e" filled="f" strokecolor="red" strokeweight=".30319mm">
                    <v:path arrowok="t" textboxrect="0,0,0,898202"/>
                  </v:shape>
                  <v:shape id="Shape 974" o:spid="_x0000_s1071" style="position:absolute;left:10518;top:20715;width:0;height:304;visibility:visible;mso-wrap-style:square;v-text-anchor:top" coordsize="0,304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" path="m,30418l,e" filled="f" strokecolor="red" strokeweight=".30319mm">
                    <v:path arrowok="t" textboxrect="0,0,0,30418"/>
                  </v:shape>
                  <v:shape id="Shape 975" o:spid="_x0000_s1072" style="position:absolute;left:14062;top:24318;width:0;height:1056;visibility:visible;mso-wrap-style:square;v-text-anchor:top" coordsize="0,1056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" path="m,105662l,e" filled="f" strokecolor="red" strokeweight=".30319mm">
                    <v:path arrowok="t" textboxrect="0,0,0,105662"/>
                  </v:shape>
                  <v:shape id="Shape 976" o:spid="_x0000_s1073" style="position:absolute;left:17605;top:24405;width:0;height:1097;visibility:visible;mso-wrap-style:square;v-text-anchor:top" coordsize="0,1097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" path="m,109731l,e" filled="f" strokecolor="red" strokeweight=".30319mm">
                    <v:path arrowok="t" textboxrect="0,0,0,109731"/>
                  </v:shape>
                  <v:shape id="Shape 977" o:spid="_x0000_s1074" style="position:absolute;left:21149;top:24902;width:0;height:1178;visibility:visible;mso-wrap-style:square;v-text-anchor:top" coordsize="0,1178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" path="m,117835l,e" filled="f" strokecolor="red" strokeweight=".30319mm">
                    <v:path arrowok="t" textboxrect="0,0,0,117835"/>
                  </v:shape>
                  <v:shape id="Shape 978" o:spid="_x0000_s1075" style="position:absolute;left:24692;top:26254;width:0;height:1055;visibility:visible;mso-wrap-style:square;v-text-anchor:top" coordsize="0,1055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" path="m,105544l,e" filled="f" strokecolor="red" strokeweight=".30319mm">
                    <v:path arrowok="t" textboxrect="0,0,0,105544"/>
                  </v:shape>
                  <v:shape id="Shape 979" o:spid="_x0000_s1076" style="position:absolute;left:28236;top:23333;width:0;height:660;visibility:visible;mso-wrap-style:square;v-text-anchor:top" coordsize="0,660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" path="m,66072l,e" filled="f" strokecolor="red" strokeweight=".30319mm">
                    <v:path arrowok="t" textboxrect="0,0,0,66072"/>
                  </v:shape>
                  <v:shape id="Shape 980" o:spid="_x0000_s1077" style="position:absolute;left:31779;top:25666;width:0;height:1156;visibility:visible;mso-wrap-style:square;v-text-anchor:top" coordsize="0,1155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" path="m,115579l,e" filled="f" strokecolor="red" strokeweight=".30319mm">
                    <v:path arrowok="t" textboxrect="0,0,0,115579"/>
                  </v:shape>
                  <v:shape id="Shape 981" o:spid="_x0000_s1078" style="position:absolute;left:35323;top:26457;width:0;height:1079;visibility:visible;mso-wrap-style:square;v-text-anchor:top" coordsize="0,1078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" path="m,107886l,e" filled="f" strokecolor="red" strokeweight=".30319mm">
                    <v:path arrowok="t" textboxrect="0,0,0,107886"/>
                  </v:shape>
                  <v:shape id="Shape 982" o:spid="_x0000_s1079" style="position:absolute;left:38866;top:25863;width:0;height:1193;visibility:visible;mso-wrap-style:square;v-text-anchor:top" coordsize="0,1193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" path="m,119323l,e" filled="f" strokecolor="red" strokeweight=".30319mm">
                    <v:path arrowok="t" textboxrect="0,0,0,119323"/>
                  </v:shape>
                  <v:shape id="Shape 983" o:spid="_x0000_s1080" style="position:absolute;left:42410;top:26915;width:0;height:809;visibility:visible;mso-wrap-style:square;v-text-anchor:top" coordsize="0,809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" path="m,80989l,e" filled="f" strokecolor="red" strokeweight=".30319mm">
                    <v:path arrowok="t" textboxrect="0,0,0,80989"/>
                  </v:shape>
                  <v:shape id="Shape 984" o:spid="_x0000_s1081" style="position:absolute;left:5203;top:3959;width:38978;height:23576;visibility:visible;mso-wrap-style:square;v-text-anchor:top" coordsize="3897834,23575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" path="m,917328r354349,l354349,,708697,r,981541l1063046,981541r,614610l1417394,1596151r,376104l1771743,1972255r,201812l2126091,2174067r,128426l2480440,2302493r,36693l2834789,2339186r,9174l3189137,2348360r,9173l3543486,2357533r,l3897834,2357533e" filled="f" strokeweight="1.21275mm">
                    <v:stroke endcap="square"/>
                    <v:path arrowok="t" textboxrect="0,0,3897834,2357533"/>
                  </v:shape>
                  <v:shape id="Shape 985" o:spid="_x0000_s1082" style="position:absolute;left:6647;top:13533;width:655;height:0;visibility:visible;mso-wrap-style:square;v-text-anchor:top" coordsize="654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" path="m65488,l,,65488,xe" fillcolor="black" strokeweight=".30319mm">
                    <v:path arrowok="t" textboxrect="0,0,65488,0"/>
                  </v:shape>
                  <v:shape id="Shape 986" o:spid="_x0000_s1083" style="position:absolute;left:10191;top:5381;width:655;height:0;visibility:visible;mso-wrap-style:square;v-text-anchor:top" coordsize="654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" path="m65488,l,,65488,xe" fillcolor="black" strokeweight=".30319mm">
                    <v:path arrowok="t" textboxrect="0,0,65488,0"/>
                  </v:shape>
                  <v:shape id="Shape 987" o:spid="_x0000_s1084" style="position:absolute;left:13734;top:13964;width:655;height:0;visibility:visible;mso-wrap-style:square;v-text-anchor:top" coordsize="654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" path="m65488,l,,65488,xe" fillcolor="black" strokeweight=".30319mm">
                    <v:path arrowok="t" textboxrect="0,0,65488,0"/>
                  </v:shape>
                  <v:shape id="Shape 988" o:spid="_x0000_s1085" style="position:absolute;left:17278;top:20231;width:655;height:0;visibility:visible;mso-wrap-style:square;v-text-anchor:top" coordsize="654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" path="m65488,l,,65488,xe" fillcolor="black" strokeweight=".30319mm">
                    <v:path arrowok="t" textboxrect="0,0,65488,0"/>
                  </v:shape>
                  <v:shape id="Shape 989" o:spid="_x0000_s1086" style="position:absolute;left:20821;top:24144;width:655;height:0;visibility:visible;mso-wrap-style:square;v-text-anchor:top" coordsize="654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" path="m65487,l,,65487,xe" fillcolor="black" strokeweight=".30319mm">
                    <v:path arrowok="t" textboxrect="0,0,65487,0"/>
                  </v:shape>
                  <v:shape id="Shape 990" o:spid="_x0000_s1087" style="position:absolute;left:24365;top:26199;width:655;height:0;visibility:visible;mso-wrap-style:square;v-text-anchor:top" coordsize="654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" path="m65487,l,,65487,xe" fillcolor="black" strokeweight=".30319mm">
                    <v:path arrowok="t" textboxrect="0,0,65487,0"/>
                  </v:shape>
                  <v:shape id="Shape 991" o:spid="_x0000_s1088" style="position:absolute;left:27908;top:27335;width:655;height:0;visibility:visible;mso-wrap-style:square;v-text-anchor:top" coordsize="654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" path="m65487,l,,65487,xe" fillcolor="black" strokeweight=".30319mm">
                    <v:path arrowok="t" textboxrect="0,0,65487,0"/>
                  </v:shape>
                  <v:shape id="Shape 992" o:spid="_x0000_s1089" style="position:absolute;left:31452;top:27575;width:654;height:0;visibility:visible;mso-wrap-style:square;v-text-anchor:top" coordsize="654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" path="m65487,l,,65487,xe" fillcolor="black" strokeweight=".30319mm">
                    <v:path arrowok="t" textboxrect="0,0,65487,0"/>
                  </v:shape>
                  <v:shape id="Shape 993" o:spid="_x0000_s1090" style="position:absolute;left:34995;top:27609;width:655;height:0;visibility:visible;mso-wrap-style:square;v-text-anchor:top" coordsize="654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" path="m65487,l,,65487,xe" fillcolor="black" strokeweight=".30319mm">
                    <v:path arrowok="t" textboxrect="0,0,65487,0"/>
                  </v:shape>
                  <v:shape id="Shape 994" o:spid="_x0000_s1091" style="position:absolute;left:38539;top:27535;width:654;height:0;visibility:visible;mso-wrap-style:square;v-text-anchor:top" coordsize="654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" path="m65487,l,,65487,xe" fillcolor="black" strokeweight=".30319mm">
                    <v:path arrowok="t" textboxrect="0,0,65487,0"/>
                  </v:shape>
                  <v:shape id="Shape 995" o:spid="_x0000_s1092" style="position:absolute;left:42082;top:27535;width:655;height:0;visibility:visible;mso-wrap-style:square;v-text-anchor:top" coordsize="654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" path="m65487,l,,65487,xe" fillcolor="black" strokeweight=".30319mm">
                    <v:path arrowok="t" textboxrect="0,0,65487,0"/>
                  </v:shape>
                  <v:shape id="Shape 996" o:spid="_x0000_s1093" style="position:absolute;left:6647;top:12732;width:655;height:0;visibility:visible;mso-wrap-style:square;v-text-anchor:top" coordsize="654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" path="m65488,l,,65488,xe" fillcolor="black" strokeweight=".30319mm">
                    <v:path arrowok="t" textboxrect="0,0,65488,0"/>
                  </v:shape>
                  <v:shape id="Shape 997" o:spid="_x0000_s1094" style="position:absolute;left:10191;top:2537;width:655;height:0;visibility:visible;mso-wrap-style:square;v-text-anchor:top" coordsize="654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" path="m65488,l,,65488,xe" fillcolor="black" strokeweight=".30319mm">
                    <v:path arrowok="t" textboxrect="0,0,65488,0"/>
                  </v:shape>
                  <v:shape id="Shape 998" o:spid="_x0000_s1095" style="position:absolute;left:13734;top:13585;width:655;height:0;visibility:visible;mso-wrap-style:square;v-text-anchor:top" coordsize="654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" path="m65488,l,,65488,xe" fillcolor="black" strokeweight=".30319mm">
                    <v:path arrowok="t" textboxrect="0,0,65488,0"/>
                  </v:shape>
                  <v:shape id="Shape 999" o:spid="_x0000_s1096" style="position:absolute;left:17278;top:19610;width:655;height:0;visibility:visible;mso-wrap-style:square;v-text-anchor:top" coordsize="654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" path="m65488,l,,65488,xe" fillcolor="black" strokeweight=".30319mm">
                    <v:path arrowok="t" textboxrect="0,0,65488,0"/>
                  </v:shape>
                  <v:shape id="Shape 1000" o:spid="_x0000_s1097" style="position:absolute;left:20821;top:23220;width:655;height:0;visibility:visible;mso-wrap-style:square;v-text-anchor:top" coordsize="654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" path="m65487,l,,65487,xe" fillcolor="black" strokeweight=".30319mm">
                    <v:path arrowok="t" textboxrect="0,0,65487,0"/>
                  </v:shape>
                  <v:shape id="Shape 1001" o:spid="_x0000_s1098" style="position:absolute;left:24365;top:25201;width:655;height:0;visibility:visible;mso-wrap-style:square;v-text-anchor:top" coordsize="654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" path="m65487,l,,65487,xe" fillcolor="black" strokeweight=".30319mm">
                    <v:path arrowok="t" textboxrect="0,0,65487,0"/>
                  </v:shape>
                  <v:shape id="Shape 1002" o:spid="_x0000_s1099" style="position:absolute;left:27908;top:26634;width:655;height:0;visibility:visible;mso-wrap-style:square;v-text-anchor:top" coordsize="654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" path="m65487,l,,65487,xe" fillcolor="black" strokeweight=".30319mm">
                    <v:path arrowok="t" textboxrect="0,0,65487,0"/>
                  </v:shape>
                  <v:shape id="Shape 1003" o:spid="_x0000_s1100" style="position:absolute;left:31452;top:27127;width:654;height:0;visibility:visible;mso-wrap-style:square;v-text-anchor:top" coordsize="654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" path="m65487,l,,65487,xe" fillcolor="black" strokeweight=".30319mm">
                    <v:path arrowok="t" textboxrect="0,0,65487,0"/>
                  </v:shape>
                  <v:shape id="Shape 1004" o:spid="_x0000_s1101" style="position:absolute;left:34995;top:27277;width:655;height:0;visibility:visible;mso-wrap-style:square;v-text-anchor:top" coordsize="654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" path="m65487,l,,65487,xe" fillcolor="black" strokeweight=".30319mm">
                    <v:path arrowok="t" textboxrect="0,0,65487,0"/>
                  </v:shape>
                  <v:shape id="Shape 1005" o:spid="_x0000_s1102" style="position:absolute;left:38539;top:27535;width:654;height:0;visibility:visible;mso-wrap-style:square;v-text-anchor:top" coordsize="654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" path="m65487,l,,65487,xe" fillcolor="black" strokeweight=".30319mm">
                    <v:path arrowok="t" textboxrect="0,0,65487,0"/>
                  </v:shape>
                  <v:shape id="Shape 1006" o:spid="_x0000_s1103" style="position:absolute;left:42082;top:27535;width:655;height:0;visibility:visible;mso-wrap-style:square;v-text-anchor:top" coordsize="654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" path="m65487,l,,65487,xe" fillcolor="black" strokeweight=".30319mm">
                    <v:path arrowok="t" textboxrect="0,0,65487,0"/>
                  </v:shape>
                  <v:shape id="Shape 1007" o:spid="_x0000_s1104" style="position:absolute;left:5203;top:5811;width:38978;height:21508;visibility:visible;mso-wrap-style:square;v-text-anchor:top" coordsize="3897834,21508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" path="m,l354349,r,1505611l708697,1505611r,397912l1063046,1903523r,10754l1417394,1914277r,53772l1771743,1968049r,129052l2126091,2097101r,-311876l2480440,1785225r,258105l2834789,2043330r,75280l3189137,2118610r,-53772l3543486,2064838r,86035l3897834,2150873e" filled="f" strokecolor="red" strokeweight=".60636mm">
                    <v:stroke endcap="square"/>
                    <v:path arrowok="t" textboxrect="0,0,3897834,2150873"/>
                  </v:shape>
                  <v:shape id="Shape 1008" o:spid="_x0000_s1105" style="position:absolute;left:6647;top:10302;width:655;height:0;visibility:visible;mso-wrap-style:square;v-text-anchor:top" coordsize="654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" path="m65488,l,,65488,xe" fillcolor="red" strokecolor="red" strokeweight=".30319mm">
                    <v:path arrowok="t" textboxrect="0,0,65488,0"/>
                  </v:shape>
                  <v:shape id="Shape 1009" o:spid="_x0000_s1106" style="position:absolute;left:10191;top:21019;width:655;height:0;visibility:visible;mso-wrap-style:square;v-text-anchor:top" coordsize="654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" path="m65488,l,,65488,xe" fillcolor="red" strokecolor="red" strokeweight=".30319mm">
                    <v:path arrowok="t" textboxrect="0,0,65488,0"/>
                  </v:shape>
                  <v:shape id="Shape 1010" o:spid="_x0000_s1107" style="position:absolute;left:13734;top:25374;width:655;height:0;visibility:visible;mso-wrap-style:square;v-text-anchor:top" coordsize="654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" path="m65488,l,,65488,xe" fillcolor="red" strokecolor="red" strokeweight=".30319mm">
                    <v:path arrowok="t" textboxrect="0,0,65488,0"/>
                  </v:shape>
                  <v:shape id="Shape 1011" o:spid="_x0000_s1108" style="position:absolute;left:17278;top:25502;width:655;height:0;visibility:visible;mso-wrap-style:square;v-text-anchor:top" coordsize="654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" path="m65488,l,,65488,xe" fillcolor="red" strokecolor="red" strokeweight=".30319mm">
                    <v:path arrowok="t" textboxrect="0,0,65488,0"/>
                  </v:shape>
                  <v:shape id="Shape 1012" o:spid="_x0000_s1109" style="position:absolute;left:20821;top:26080;width:655;height:0;visibility:visible;mso-wrap-style:square;v-text-anchor:top" coordsize="654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" path="m65487,l,,65487,xe" fillcolor="red" strokecolor="red" strokeweight=".30319mm">
                    <v:path arrowok="t" textboxrect="0,0,65487,0"/>
                  </v:shape>
                  <v:shape id="Shape 1013" o:spid="_x0000_s1110" style="position:absolute;left:24365;top:27309;width:655;height:0;visibility:visible;mso-wrap-style:square;v-text-anchor:top" coordsize="654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" path="m65487,l,,65487,xe" fillcolor="red" strokecolor="red" strokeweight=".30319mm">
                    <v:path arrowok="t" textboxrect="0,0,65487,0"/>
                  </v:shape>
                  <v:shape id="Shape 1014" o:spid="_x0000_s1111" style="position:absolute;left:27908;top:23993;width:655;height:0;visibility:visible;mso-wrap-style:square;v-text-anchor:top" coordsize="654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" path="m65487,l,,65487,xe" fillcolor="red" strokecolor="red" strokeweight=".30319mm">
                    <v:path arrowok="t" textboxrect="0,0,65487,0"/>
                  </v:shape>
                  <v:shape id="Shape 1015" o:spid="_x0000_s1112" style="position:absolute;left:31452;top:26822;width:654;height:0;visibility:visible;mso-wrap-style:square;v-text-anchor:top" coordsize="654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" path="m65487,l,,65487,xe" fillcolor="red" strokecolor="red" strokeweight=".30319mm">
                    <v:path arrowok="t" textboxrect="0,0,65487,0"/>
                  </v:shape>
                  <v:shape id="Shape 1016" o:spid="_x0000_s1113" style="position:absolute;left:34995;top:27536;width:655;height:0;visibility:visible;mso-wrap-style:square;v-text-anchor:top" coordsize="654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" path="m65487,l,,65487,xe" fillcolor="red" strokecolor="red" strokeweight=".30319mm">
                    <v:path arrowok="t" textboxrect="0,0,65487,0"/>
                  </v:shape>
                  <v:shape id="Shape 1017" o:spid="_x0000_s1114" style="position:absolute;left:38539;top:27056;width:654;height:0;visibility:visible;mso-wrap-style:square;v-text-anchor:top" coordsize="654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" path="m65487,l,,65487,xe" fillcolor="red" strokecolor="red" strokeweight=".30319mm">
                    <v:path arrowok="t" textboxrect="0,0,65487,0"/>
                  </v:shape>
                  <v:shape id="Shape 1018" o:spid="_x0000_s1115" style="position:absolute;left:42082;top:27724;width:655;height:0;visibility:visible;mso-wrap-style:square;v-text-anchor:top" coordsize="654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" path="m65487,l,,65487,xe" fillcolor="red" strokecolor="red" strokeweight=".30319mm">
                    <v:path arrowok="t" textboxrect="0,0,65487,0"/>
                  </v:shape>
                  <v:shape id="Shape 1019" o:spid="_x0000_s1116" style="position:absolute;left:6647;top:1320;width:655;height:0;visibility:visible;mso-wrap-style:square;v-text-anchor:top" coordsize="654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" path="m65488,l,,65488,xe" fillcolor="red" strokecolor="red" strokeweight=".30319mm">
                    <v:path arrowok="t" textboxrect="0,0,65488,0"/>
                  </v:shape>
                  <v:shape id="Shape 1020" o:spid="_x0000_s1117" style="position:absolute;left:10191;top:20715;width:655;height:0;visibility:visible;mso-wrap-style:square;v-text-anchor:top" coordsize="654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" path="m65488,l,,65488,xe" fillcolor="red" strokecolor="red" strokeweight=".30319mm">
                    <v:path arrowok="t" textboxrect="0,0,65488,0"/>
                  </v:shape>
                  <v:shape id="Shape 1021" o:spid="_x0000_s1118" style="position:absolute;left:13734;top:24318;width:655;height:0;visibility:visible;mso-wrap-style:square;v-text-anchor:top" coordsize="654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" path="m65488,l,,65488,xe" fillcolor="red" strokecolor="red" strokeweight=".30319mm">
                    <v:path arrowok="t" textboxrect="0,0,65488,0"/>
                  </v:shape>
                  <v:shape id="Shape 1022" o:spid="_x0000_s1119" style="position:absolute;left:17278;top:24405;width:655;height:0;visibility:visible;mso-wrap-style:square;v-text-anchor:top" coordsize="654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" path="m65488,l,,65488,xe" fillcolor="red" strokecolor="red" strokeweight=".30319mm">
                    <v:path arrowok="t" textboxrect="0,0,65488,0"/>
                  </v:shape>
                  <v:shape id="Shape 1023" o:spid="_x0000_s1120" style="position:absolute;left:20821;top:24902;width:655;height:0;visibility:visible;mso-wrap-style:square;v-text-anchor:top" coordsize="654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" path="m65487,l,,65487,xe" fillcolor="red" strokecolor="red" strokeweight=".30319mm">
                    <v:path arrowok="t" textboxrect="0,0,65487,0"/>
                  </v:shape>
                  <v:shape id="Shape 1024" o:spid="_x0000_s1121" style="position:absolute;left:24365;top:26254;width:655;height:0;visibility:visible;mso-wrap-style:square;v-text-anchor:top" coordsize="654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" path="m65487,l,,65487,xe" fillcolor="red" strokecolor="red" strokeweight=".30319mm">
                    <v:path arrowok="t" textboxrect="0,0,65487,0"/>
                  </v:shape>
                  <v:shape id="Shape 1025" o:spid="_x0000_s1122" style="position:absolute;left:27908;top:23333;width:655;height:0;visibility:visible;mso-wrap-style:square;v-text-anchor:top" coordsize="654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" path="m65487,l,,65487,xe" fillcolor="red" strokecolor="red" strokeweight=".30319mm">
                    <v:path arrowok="t" textboxrect="0,0,65487,0"/>
                  </v:shape>
                  <v:shape id="Shape 1026" o:spid="_x0000_s1123" style="position:absolute;left:31452;top:25666;width:654;height:0;visibility:visible;mso-wrap-style:square;v-text-anchor:top" coordsize="654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" path="m65487,l,,65487,xe" fillcolor="red" strokecolor="red" strokeweight=".30319mm">
                    <v:path arrowok="t" textboxrect="0,0,65487,0"/>
                  </v:shape>
                  <v:shape id="Shape 1027" o:spid="_x0000_s1124" style="position:absolute;left:34995;top:26457;width:655;height:0;visibility:visible;mso-wrap-style:square;v-text-anchor:top" coordsize="654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" path="m65487,l,,65487,xe" fillcolor="red" strokecolor="red" strokeweight=".30319mm">
                    <v:path arrowok="t" textboxrect="0,0,65487,0"/>
                  </v:shape>
                  <v:shape id="Shape 1028" o:spid="_x0000_s1125" style="position:absolute;left:38539;top:25863;width:654;height:0;visibility:visible;mso-wrap-style:square;v-text-anchor:top" coordsize="654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" path="m65487,l,,65487,xe" fillcolor="red" strokecolor="red" strokeweight=".30319mm">
                    <v:path arrowok="t" textboxrect="0,0,65487,0"/>
                  </v:shape>
                  <v:shape id="Shape 1029" o:spid="_x0000_s1126" style="position:absolute;left:42082;top:26915;width:655;height:0;visibility:visible;mso-wrap-style:square;v-text-anchor:top" coordsize="654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" path="m65487,l,,65487,xe" fillcolor="red" strokecolor="red" strokeweight=".30319mm">
                    <v:path arrowok="t" textboxrect="0,0,65487,0"/>
                  </v:shape>
                  <v:shape id="Shape 1030" o:spid="_x0000_s1127" style="position:absolute;left:5203;width:0;height:29045;visibility:visible;mso-wrap-style:square;v-text-anchor:top" coordsize="0,2904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" path="m,2904515l,e" filled="f" strokeweight=".24256mm">
                    <v:stroke miterlimit="83231f" joinstyle="miter" endcap="square"/>
                    <v:path arrowok="t" textboxrect="0,0,0,2904515"/>
                  </v:shape>
                  <v:shape id="Shape 1031" o:spid="_x0000_s1128" style="position:absolute;left:44181;width:0;height:29045;visibility:visible;mso-wrap-style:square;v-text-anchor:top" coordsize="0,2904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" path="m,2904515l,e" filled="f" strokeweight=".24256mm">
                    <v:stroke miterlimit="83231f" joinstyle="miter" endcap="square"/>
                    <v:path arrowok="t" textboxrect="0,0,0,2904515"/>
                  </v:shape>
                  <v:shape id="Shape 1032" o:spid="_x0000_s1129" style="position:absolute;left:5203;top:29045;width:38978;height:0;visibility:visible;mso-wrap-style:square;v-text-anchor:top" coordsize="38978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" path="m,l3897834,e" filled="f" strokeweight=".24256mm">
                    <v:stroke miterlimit="83231f" joinstyle="miter" endcap="square"/>
                    <v:path arrowok="t" textboxrect="0,0,3897834,0"/>
                  </v:shape>
                  <v:shape id="Shape 1033" o:spid="_x0000_s1130" style="position:absolute;left:5203;width:38978;height:0;visibility:visible;mso-wrap-style:square;v-text-anchor:top" coordsize="38978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" path="m,l3897834,e" filled="f" strokeweight=".24256mm">
                    <v:stroke miterlimit="83231f" joinstyle="miter" endcap="square"/>
                    <v:path arrowok="t" textboxrect="0,0,3897834,0"/>
                  </v:shape>
                  <v:shape id="Shape 1035" o:spid="_x0000_s1131" style="position:absolute;left:33817;top:545;width:9819;height:3530;visibility:visible;mso-wrap-style:square;v-text-anchor:top" coordsize="981805,353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" path="m21830,l959976,v14553,,21829,7276,21829,21829l981805,331191v,14553,-7276,21829,-21829,21829l21830,353020c7276,353020,,345744,,331191l,21829c,7276,7276,,21830,xe" strokecolor="#ccc" strokeweight=".30319mm">
                    <v:fill opacity="52428f"/>
                    <v:stroke opacity="52428f" miterlimit="83231f" joinstyle="miter"/>
                    <v:path arrowok="t" textboxrect="0,0,981805,353020"/>
                  </v:shape>
                  <v:shape id="Shape 1036" o:spid="_x0000_s1132" style="position:absolute;left:34254;top:1429;width:2183;height:0;visibility:visible;mso-wrap-style:square;v-text-anchor:top" coordsize="21829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" path="m,l218293,e" filled="f" strokeweight="1.21275mm">
                    <v:stroke endcap="square"/>
                    <v:path arrowok="t" textboxrect="0,0,218293,0"/>
                  </v:shape>
                  <v:rect id="Rectangle 1037" o:spid="_x0000_s1133" style="position:absolute;left:37310;top:465;width:5098;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" filled="f" stroked="f">
                    <v:textbox inset="0,0,0,0">
                      <w:txbxContent>
                        <w:p w:rsidR="00845866" w:rsidRDefault="00845866">
                          <w:pPr>
                            <w:spacing w:after="160" w:line="259" w:lineRule="auto"/>
                            <w:ind w:left="0" w:right="0" w:firstLine="0"/>
                          </w:pPr>
                          <w:r>
                            <w:rPr>
                              <w:rFonts w:ascii="Calibri" w:eastAsia="Calibri" w:hAnsi="Calibri" w:cs="Calibri"/>
                              <w:w w:val="124"/>
                              <w:sz w:val="17"/>
                            </w:rPr>
                            <w:t>curtain</w:t>
                          </w:r>
                        </w:p>
                      </w:txbxContent>
                    </v:textbox>
                  </v:rect>
                  <v:shape id="Shape 1038" o:spid="_x0000_s1134" style="position:absolute;left:34254;top:3030;width:2183;height:0;visibility:visible;mso-wrap-style:square;v-text-anchor:top" coordsize="21829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" path="m,l218293,e" filled="f" strokecolor="red" strokeweight=".60636mm">
                    <v:stroke endcap="square"/>
                    <v:path arrowok="t" textboxrect="0,0,218293,0"/>
                  </v:shape>
                  <v:rect id="Rectangle 1039" o:spid="_x0000_s1135" style="position:absolute;left:37310;top:2066;width:786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" filled="f" stroked="f">
                    <v:textbox inset="0,0,0,0">
                      <w:txbxContent>
                        <w:p w:rsidR="00845866" w:rsidRDefault="00845866">
                          <w:pPr>
                            <w:spacing w:after="160" w:line="259" w:lineRule="auto"/>
                            <w:ind w:left="0" w:right="0" w:firstLine="0"/>
                          </w:pPr>
                          <w:r>
                            <w:rPr>
                              <w:rFonts w:ascii="Calibri" w:eastAsia="Calibri" w:hAnsi="Calibri" w:cs="Calibri"/>
                              <w:w w:val="123"/>
                              <w:sz w:val="17"/>
                            </w:rPr>
                            <w:t>microburst</w:t>
                          </w:r>
                        </w:p>
                      </w:txbxContent>
                    </v:textbox>
                  </v:rect>
                  <w10:anchorlock/>
                </v:group>
              </w:pict>
            </mc:Fallback>
          </mc:AlternateContent>
        </w:r>
      </w:del>
    </w:p>
    <w:p w14:paraId="744198A0" w14:textId="77777777" w:rsidR="00981E83" w:rsidRDefault="00845866">
      <w:pPr>
        <w:spacing w:after="221" w:line="322" w:lineRule="auto"/>
        <w:ind w:left="53" w:right="394" w:firstLine="667"/>
        <w:pPrChange w:id="281" w:author="Halford, Alexa J. (GSFC-6750)" w:date="2020-05-27T07:49:00Z">
          <w:pPr>
            <w:spacing w:after="221" w:line="322" w:lineRule="auto"/>
            <w:ind w:left="592" w:right="394"/>
          </w:pPr>
        </w:pPrChange>
      </w:pPr>
      <w:del w:id="282" w:author="Halford, Alexa J. (GSFC-6750)" w:date="2020-05-27T07:49:00Z">
        <w:r w:rsidDel="00F42755">
          <w:rPr>
            <w:b/>
            <w:sz w:val="18"/>
          </w:rPr>
          <w:delText>Figure 2.</w:delText>
        </w:r>
        <w:r w:rsidDel="00F42755">
          <w:rPr>
            <w:b/>
            <w:sz w:val="18"/>
          </w:rPr>
          <w:tab/>
        </w:r>
        <w:r w:rsidDel="00F42755">
          <w:rPr>
            <w:sz w:val="18"/>
          </w:rPr>
          <w:delText>The distribution of curtain width in latitude is shown by the thick black lines, and the distribution of microburst sizes is shown by the red lines for microbursts that were simultaneously observed by AC6. The microburst distribution is adapted from Shumko et al. (2019). The error bars are the Poisson standard error.</w:delText>
        </w:r>
      </w:del>
    </w:p>
    <w:tbl>
      <w:tblPr>
        <w:tblStyle w:val="TableGrid"/>
        <w:tblW w:w="7210" w:type="dxa"/>
        <w:tblInd w:w="1027" w:type="dxa"/>
        <w:tblLook w:val="04A0" w:firstRow="1" w:lastRow="0" w:firstColumn="1" w:lastColumn="0" w:noHBand="0" w:noVBand="1"/>
        <w:tblPrChange w:id="283" w:author="Halford, Alexa J. (GSFC-6750)" w:date="2020-05-27T07:48:00Z">
          <w:tblPr>
            <w:tblStyle w:val="TableGrid"/>
            <w:tblW w:w="7210" w:type="dxa"/>
            <w:tblInd w:w="1027" w:type="dxa"/>
            <w:tblLook w:val="04A0" w:firstRow="1" w:lastRow="0" w:firstColumn="1" w:lastColumn="0" w:noHBand="0" w:noVBand="1"/>
          </w:tblPr>
        </w:tblPrChange>
      </w:tblPr>
      <w:tblGrid>
        <w:gridCol w:w="2308"/>
        <w:gridCol w:w="2731"/>
        <w:gridCol w:w="2171"/>
        <w:tblGridChange w:id="284">
          <w:tblGrid>
            <w:gridCol w:w="2308"/>
            <w:gridCol w:w="2731"/>
            <w:gridCol w:w="2171"/>
          </w:tblGrid>
        </w:tblGridChange>
      </w:tblGrid>
      <w:tr w:rsidR="00981E83" w:rsidDel="00F42755" w14:paraId="3A61CD9C" w14:textId="77777777" w:rsidTr="00F42755">
        <w:trPr>
          <w:trHeight w:val="298"/>
          <w:del w:id="285" w:author="Halford, Alexa J. (GSFC-6750)" w:date="2020-05-27T07:48:00Z"/>
          <w:trPrChange w:id="286" w:author="Halford, Alexa J. (GSFC-6750)" w:date="2020-05-27T07:48:00Z">
            <w:trPr>
              <w:trHeight w:val="298"/>
            </w:trPr>
          </w:trPrChange>
        </w:trPr>
        <w:tc>
          <w:tcPr>
            <w:tcW w:w="2308" w:type="dxa"/>
            <w:tcBorders>
              <w:top w:val="nil"/>
              <w:left w:val="nil"/>
              <w:bottom w:val="nil"/>
              <w:right w:val="nil"/>
            </w:tcBorders>
            <w:tcPrChange w:id="287" w:author="Halford, Alexa J. (GSFC-6750)" w:date="2020-05-27T07:48:00Z">
              <w:tcPr>
                <w:tcW w:w="2307" w:type="dxa"/>
                <w:tcBorders>
                  <w:top w:val="nil"/>
                  <w:left w:val="nil"/>
                  <w:bottom w:val="nil"/>
                  <w:right w:val="nil"/>
                </w:tcBorders>
              </w:tcPr>
            </w:tcPrChange>
          </w:tcPr>
          <w:p w14:paraId="1389206C" w14:textId="77777777" w:rsidR="00981E83" w:rsidDel="00F42755" w:rsidRDefault="00845866">
            <w:pPr>
              <w:spacing w:after="0" w:line="259" w:lineRule="auto"/>
              <w:ind w:left="0" w:right="0" w:firstLine="0"/>
              <w:rPr>
                <w:del w:id="288" w:author="Halford, Alexa J. (GSFC-6750)" w:date="2020-05-27T07:48:00Z"/>
              </w:rPr>
            </w:pPr>
            <w:del w:id="289" w:author="Halford, Alexa J. (GSFC-6750)" w:date="2020-05-27T07:48:00Z">
              <w:r w:rsidDel="00F42755">
                <w:rPr>
                  <w:rFonts w:ascii="Calibri" w:eastAsia="Calibri" w:hAnsi="Calibri" w:cs="Calibri"/>
                  <w:sz w:val="12"/>
                </w:rPr>
                <w:delText>(a) AC6 curtain distribution</w:delText>
              </w:r>
            </w:del>
          </w:p>
          <w:p w14:paraId="0EAD911A" w14:textId="77777777" w:rsidR="00981E83" w:rsidDel="00F42755" w:rsidRDefault="00845866">
            <w:pPr>
              <w:spacing w:after="0" w:line="259" w:lineRule="auto"/>
              <w:ind w:left="768" w:right="0" w:firstLine="0"/>
              <w:rPr>
                <w:del w:id="290" w:author="Halford, Alexa J. (GSFC-6750)" w:date="2020-05-27T07:48:00Z"/>
              </w:rPr>
            </w:pPr>
            <w:del w:id="291" w:author="Halford, Alexa J. (GSFC-6750)" w:date="2020-05-27T07:48:00Z">
              <w:r w:rsidDel="00F42755">
                <w:rPr>
                  <w:rFonts w:ascii="Calibri" w:eastAsia="Calibri" w:hAnsi="Calibri" w:cs="Calibri"/>
                  <w:sz w:val="10"/>
                </w:rPr>
                <w:delText>12</w:delText>
              </w:r>
            </w:del>
          </w:p>
        </w:tc>
        <w:tc>
          <w:tcPr>
            <w:tcW w:w="2731" w:type="dxa"/>
            <w:tcBorders>
              <w:top w:val="nil"/>
              <w:left w:val="nil"/>
              <w:bottom w:val="nil"/>
              <w:right w:val="nil"/>
            </w:tcBorders>
            <w:tcPrChange w:id="292" w:author="Halford, Alexa J. (GSFC-6750)" w:date="2020-05-27T07:48:00Z">
              <w:tcPr>
                <w:tcW w:w="2731" w:type="dxa"/>
                <w:tcBorders>
                  <w:top w:val="nil"/>
                  <w:left w:val="nil"/>
                  <w:bottom w:val="nil"/>
                  <w:right w:val="nil"/>
                </w:tcBorders>
              </w:tcPr>
            </w:tcPrChange>
          </w:tcPr>
          <w:p w14:paraId="33A438F6" w14:textId="77777777" w:rsidR="00981E83" w:rsidDel="00F42755" w:rsidRDefault="00845866">
            <w:pPr>
              <w:spacing w:after="0" w:line="259" w:lineRule="auto"/>
              <w:ind w:left="0" w:right="0" w:firstLine="0"/>
              <w:rPr>
                <w:del w:id="293" w:author="Halford, Alexa J. (GSFC-6750)" w:date="2020-05-27T07:48:00Z"/>
              </w:rPr>
            </w:pPr>
            <w:del w:id="294" w:author="Halford, Alexa J. (GSFC-6750)" w:date="2020-05-27T07:48:00Z">
              <w:r w:rsidDel="00F42755">
                <w:rPr>
                  <w:rFonts w:ascii="Calibri" w:eastAsia="Calibri" w:hAnsi="Calibri" w:cs="Calibri"/>
                  <w:sz w:val="12"/>
                </w:rPr>
                <w:delText>(b) Normalized AC6 curtain distribution</w:delText>
              </w:r>
            </w:del>
          </w:p>
          <w:p w14:paraId="3E29F6C8" w14:textId="77777777" w:rsidR="00981E83" w:rsidDel="00F42755" w:rsidRDefault="00845866">
            <w:pPr>
              <w:spacing w:after="0" w:line="259" w:lineRule="auto"/>
              <w:ind w:left="0" w:right="328" w:firstLine="0"/>
              <w:jc w:val="center"/>
              <w:rPr>
                <w:del w:id="295" w:author="Halford, Alexa J. (GSFC-6750)" w:date="2020-05-27T07:48:00Z"/>
              </w:rPr>
            </w:pPr>
            <w:del w:id="296" w:author="Halford, Alexa J. (GSFC-6750)" w:date="2020-05-27T07:48:00Z">
              <w:r w:rsidDel="00F42755">
                <w:rPr>
                  <w:rFonts w:ascii="Calibri" w:eastAsia="Calibri" w:hAnsi="Calibri" w:cs="Calibri"/>
                  <w:sz w:val="10"/>
                </w:rPr>
                <w:delText>12</w:delText>
              </w:r>
            </w:del>
          </w:p>
        </w:tc>
        <w:tc>
          <w:tcPr>
            <w:tcW w:w="2171" w:type="dxa"/>
            <w:tcBorders>
              <w:top w:val="nil"/>
              <w:left w:val="nil"/>
              <w:bottom w:val="nil"/>
              <w:right w:val="nil"/>
            </w:tcBorders>
            <w:tcPrChange w:id="297" w:author="Halford, Alexa J. (GSFC-6750)" w:date="2020-05-27T07:48:00Z">
              <w:tcPr>
                <w:tcW w:w="2171" w:type="dxa"/>
                <w:tcBorders>
                  <w:top w:val="nil"/>
                  <w:left w:val="nil"/>
                  <w:bottom w:val="nil"/>
                  <w:right w:val="nil"/>
                </w:tcBorders>
              </w:tcPr>
            </w:tcPrChange>
          </w:tcPr>
          <w:p w14:paraId="6AED2015" w14:textId="77777777" w:rsidR="00981E83" w:rsidDel="00F42755" w:rsidRDefault="00845866">
            <w:pPr>
              <w:spacing w:after="0" w:line="259" w:lineRule="auto"/>
              <w:ind w:left="0" w:right="0" w:firstLine="0"/>
              <w:jc w:val="right"/>
              <w:rPr>
                <w:del w:id="298" w:author="Halford, Alexa J. (GSFC-6750)" w:date="2020-05-27T07:48:00Z"/>
              </w:rPr>
            </w:pPr>
            <w:del w:id="299" w:author="Halford, Alexa J. (GSFC-6750)" w:date="2020-05-27T07:48:00Z">
              <w:r w:rsidDel="00F42755">
                <w:rPr>
                  <w:rFonts w:ascii="Calibri" w:eastAsia="Calibri" w:hAnsi="Calibri" w:cs="Calibri"/>
                  <w:sz w:val="12"/>
                </w:rPr>
                <w:delText>(c) AC6 distribution of 10 Hz data</w:delText>
              </w:r>
            </w:del>
          </w:p>
          <w:p w14:paraId="25F4C622" w14:textId="77777777" w:rsidR="00981E83" w:rsidDel="00F42755" w:rsidRDefault="00845866">
            <w:pPr>
              <w:spacing w:after="0" w:line="259" w:lineRule="auto"/>
              <w:ind w:left="123" w:right="0" w:firstLine="0"/>
              <w:jc w:val="center"/>
              <w:rPr>
                <w:del w:id="300" w:author="Halford, Alexa J. (GSFC-6750)" w:date="2020-05-27T07:48:00Z"/>
              </w:rPr>
            </w:pPr>
            <w:del w:id="301" w:author="Halford, Alexa J. (GSFC-6750)" w:date="2020-05-27T07:48:00Z">
              <w:r w:rsidDel="00F42755">
                <w:rPr>
                  <w:rFonts w:ascii="Calibri" w:eastAsia="Calibri" w:hAnsi="Calibri" w:cs="Calibri"/>
                  <w:sz w:val="10"/>
                </w:rPr>
                <w:delText>12</w:delText>
              </w:r>
            </w:del>
          </w:p>
        </w:tc>
      </w:tr>
    </w:tbl>
    <w:p w14:paraId="5519A98B" w14:textId="77777777" w:rsidR="00981E83" w:rsidDel="00F42755" w:rsidRDefault="00845866">
      <w:pPr>
        <w:tabs>
          <w:tab w:val="center" w:pos="3273"/>
          <w:tab w:val="center" w:pos="6153"/>
          <w:tab w:val="center" w:pos="6537"/>
          <w:tab w:val="center" w:pos="6920"/>
          <w:tab w:val="center" w:pos="7303"/>
          <w:tab w:val="center" w:pos="7687"/>
          <w:tab w:val="center" w:pos="8070"/>
        </w:tabs>
        <w:spacing w:after="35" w:line="259" w:lineRule="auto"/>
        <w:ind w:left="0" w:right="0" w:firstLine="0"/>
        <w:rPr>
          <w:del w:id="302" w:author="Halford, Alexa J. (GSFC-6750)" w:date="2020-05-27T07:48:00Z"/>
        </w:rPr>
      </w:pPr>
      <w:del w:id="303" w:author="Halford, Alexa J. (GSFC-6750)" w:date="2020-05-27T07:48:00Z">
        <w:r w:rsidDel="00F42755">
          <w:rPr>
            <w:noProof/>
          </w:rPr>
          <w:drawing>
            <wp:anchor distT="0" distB="0" distL="114300" distR="114300" simplePos="0" relativeHeight="251658240" behindDoc="0" locked="0" layoutInCell="1" allowOverlap="0" wp14:anchorId="3BE3A534" wp14:editId="27459BA7">
              <wp:simplePos x="0" y="0"/>
              <wp:positionH relativeFrom="column">
                <wp:posOffset>3890468</wp:posOffset>
              </wp:positionH>
              <wp:positionV relativeFrom="paragraph">
                <wp:posOffset>0</wp:posOffset>
              </wp:positionV>
              <wp:extent cx="1374648" cy="1322832"/>
              <wp:effectExtent l="0" t="0" r="0" b="0"/>
              <wp:wrapSquare wrapText="bothSides"/>
              <wp:docPr id="38537" name="Picture 38537"/>
              <wp:cNvGraphicFramePr/>
              <a:graphic xmlns:a="http://schemas.openxmlformats.org/drawingml/2006/main">
                <a:graphicData uri="http://schemas.openxmlformats.org/drawingml/2006/picture">
                  <pic:pic xmlns:pic="http://schemas.openxmlformats.org/drawingml/2006/picture">
                    <pic:nvPicPr>
                      <pic:cNvPr id="38537" name="Picture 38537"/>
                      <pic:cNvPicPr/>
                    </pic:nvPicPr>
                    <pic:blipFill>
                      <a:blip r:embed="rId12"/>
                      <a:stretch>
                        <a:fillRect/>
                      </a:stretch>
                    </pic:blipFill>
                    <pic:spPr>
                      <a:xfrm>
                        <a:off x="0" y="0"/>
                        <a:ext cx="1374648" cy="1322832"/>
                      </a:xfrm>
                      <a:prstGeom prst="rect">
                        <a:avLst/>
                      </a:prstGeom>
                    </pic:spPr>
                  </pic:pic>
                </a:graphicData>
              </a:graphic>
            </wp:anchor>
          </w:drawing>
        </w:r>
        <w:r w:rsidDel="00F42755">
          <w:rPr>
            <w:rFonts w:ascii="Calibri" w:eastAsia="Calibri" w:hAnsi="Calibri" w:cs="Calibri"/>
            <w:sz w:val="22"/>
          </w:rPr>
          <w:tab/>
        </w:r>
        <w:r w:rsidDel="00F42755">
          <w:rPr>
            <w:noProof/>
          </w:rPr>
          <w:drawing>
            <wp:inline distT="0" distB="0" distL="0" distR="0" wp14:anchorId="34710E64" wp14:editId="7041D90F">
              <wp:extent cx="3121152" cy="1392936"/>
              <wp:effectExtent l="0" t="0" r="0" b="0"/>
              <wp:docPr id="38535" name="Picture 38535"/>
              <wp:cNvGraphicFramePr/>
              <a:graphic xmlns:a="http://schemas.openxmlformats.org/drawingml/2006/main">
                <a:graphicData uri="http://schemas.openxmlformats.org/drawingml/2006/picture">
                  <pic:pic xmlns:pic="http://schemas.openxmlformats.org/drawingml/2006/picture">
                    <pic:nvPicPr>
                      <pic:cNvPr id="38535" name="Picture 38535"/>
                      <pic:cNvPicPr/>
                    </pic:nvPicPr>
                    <pic:blipFill>
                      <a:blip r:embed="rId13"/>
                      <a:stretch>
                        <a:fillRect/>
                      </a:stretch>
                    </pic:blipFill>
                    <pic:spPr>
                      <a:xfrm>
                        <a:off x="0" y="0"/>
                        <a:ext cx="3121152" cy="1392936"/>
                      </a:xfrm>
                      <a:prstGeom prst="rect">
                        <a:avLst/>
                      </a:prstGeom>
                    </pic:spPr>
                  </pic:pic>
                </a:graphicData>
              </a:graphic>
            </wp:inline>
          </w:drawing>
        </w:r>
        <w:r w:rsidDel="00F42755">
          <w:rPr>
            <w:rFonts w:ascii="Calibri" w:eastAsia="Calibri" w:hAnsi="Calibri" w:cs="Calibri"/>
            <w:sz w:val="10"/>
          </w:rPr>
          <w:tab/>
          <w:delText>10</w:delText>
        </w:r>
        <w:r w:rsidDel="00F42755">
          <w:rPr>
            <w:rFonts w:ascii="Calibri" w:eastAsia="Calibri" w:hAnsi="Calibri" w:cs="Calibri"/>
            <w:sz w:val="10"/>
            <w:vertAlign w:val="superscript"/>
          </w:rPr>
          <w:delText>1</w:delText>
        </w:r>
        <w:r w:rsidDel="00F42755">
          <w:rPr>
            <w:rFonts w:ascii="Calibri" w:eastAsia="Calibri" w:hAnsi="Calibri" w:cs="Calibri"/>
            <w:sz w:val="10"/>
            <w:vertAlign w:val="superscript"/>
          </w:rPr>
          <w:tab/>
        </w:r>
        <w:r w:rsidDel="00F42755">
          <w:rPr>
            <w:rFonts w:ascii="Calibri" w:eastAsia="Calibri" w:hAnsi="Calibri" w:cs="Calibri"/>
            <w:sz w:val="10"/>
          </w:rPr>
          <w:delText>10</w:delText>
        </w:r>
        <w:r w:rsidDel="00F42755">
          <w:rPr>
            <w:rFonts w:ascii="Calibri" w:eastAsia="Calibri" w:hAnsi="Calibri" w:cs="Calibri"/>
            <w:sz w:val="10"/>
            <w:vertAlign w:val="superscript"/>
          </w:rPr>
          <w:delText>2</w:delText>
        </w:r>
        <w:r w:rsidDel="00F42755">
          <w:rPr>
            <w:rFonts w:ascii="Calibri" w:eastAsia="Calibri" w:hAnsi="Calibri" w:cs="Calibri"/>
            <w:sz w:val="10"/>
            <w:vertAlign w:val="superscript"/>
          </w:rPr>
          <w:tab/>
        </w:r>
        <w:r w:rsidDel="00F42755">
          <w:rPr>
            <w:rFonts w:ascii="Calibri" w:eastAsia="Calibri" w:hAnsi="Calibri" w:cs="Calibri"/>
            <w:sz w:val="10"/>
          </w:rPr>
          <w:delText>10</w:delText>
        </w:r>
        <w:r w:rsidDel="00F42755">
          <w:rPr>
            <w:rFonts w:ascii="Calibri" w:eastAsia="Calibri" w:hAnsi="Calibri" w:cs="Calibri"/>
            <w:sz w:val="10"/>
            <w:vertAlign w:val="superscript"/>
          </w:rPr>
          <w:delText>3</w:delText>
        </w:r>
        <w:r w:rsidDel="00F42755">
          <w:rPr>
            <w:rFonts w:ascii="Calibri" w:eastAsia="Calibri" w:hAnsi="Calibri" w:cs="Calibri"/>
            <w:sz w:val="10"/>
            <w:vertAlign w:val="superscript"/>
          </w:rPr>
          <w:tab/>
        </w:r>
        <w:r w:rsidDel="00F42755">
          <w:rPr>
            <w:rFonts w:ascii="Calibri" w:eastAsia="Calibri" w:hAnsi="Calibri" w:cs="Calibri"/>
            <w:sz w:val="10"/>
          </w:rPr>
          <w:delText>10</w:delText>
        </w:r>
        <w:r w:rsidDel="00F42755">
          <w:rPr>
            <w:rFonts w:ascii="Calibri" w:eastAsia="Calibri" w:hAnsi="Calibri" w:cs="Calibri"/>
            <w:sz w:val="10"/>
            <w:vertAlign w:val="superscript"/>
          </w:rPr>
          <w:delText>4</w:delText>
        </w:r>
        <w:r w:rsidDel="00F42755">
          <w:rPr>
            <w:rFonts w:ascii="Calibri" w:eastAsia="Calibri" w:hAnsi="Calibri" w:cs="Calibri"/>
            <w:sz w:val="10"/>
            <w:vertAlign w:val="superscript"/>
          </w:rPr>
          <w:tab/>
        </w:r>
        <w:r w:rsidDel="00F42755">
          <w:rPr>
            <w:rFonts w:ascii="Calibri" w:eastAsia="Calibri" w:hAnsi="Calibri" w:cs="Calibri"/>
            <w:sz w:val="10"/>
          </w:rPr>
          <w:delText>10</w:delText>
        </w:r>
        <w:r w:rsidDel="00F42755">
          <w:rPr>
            <w:rFonts w:ascii="Calibri" w:eastAsia="Calibri" w:hAnsi="Calibri" w:cs="Calibri"/>
            <w:sz w:val="10"/>
            <w:vertAlign w:val="superscript"/>
          </w:rPr>
          <w:delText>5</w:delText>
        </w:r>
        <w:r w:rsidDel="00F42755">
          <w:rPr>
            <w:rFonts w:ascii="Calibri" w:eastAsia="Calibri" w:hAnsi="Calibri" w:cs="Calibri"/>
            <w:sz w:val="10"/>
            <w:vertAlign w:val="superscript"/>
          </w:rPr>
          <w:tab/>
        </w:r>
        <w:r w:rsidDel="00F42755">
          <w:rPr>
            <w:rFonts w:ascii="Calibri" w:eastAsia="Calibri" w:hAnsi="Calibri" w:cs="Calibri"/>
            <w:sz w:val="10"/>
          </w:rPr>
          <w:delText>10</w:delText>
        </w:r>
        <w:r w:rsidDel="00F42755">
          <w:rPr>
            <w:rFonts w:ascii="Calibri" w:eastAsia="Calibri" w:hAnsi="Calibri" w:cs="Calibri"/>
            <w:sz w:val="10"/>
            <w:vertAlign w:val="superscript"/>
          </w:rPr>
          <w:delText>6</w:delText>
        </w:r>
      </w:del>
    </w:p>
    <w:p w14:paraId="548A2B76" w14:textId="77777777" w:rsidR="00981E83" w:rsidDel="00F42755" w:rsidRDefault="00845866">
      <w:pPr>
        <w:tabs>
          <w:tab w:val="center" w:pos="1859"/>
          <w:tab w:val="center" w:pos="4537"/>
          <w:tab w:val="center" w:pos="7212"/>
        </w:tabs>
        <w:spacing w:after="514" w:line="259" w:lineRule="auto"/>
        <w:ind w:left="0" w:right="0" w:firstLine="0"/>
        <w:rPr>
          <w:del w:id="304" w:author="Halford, Alexa J. (GSFC-6750)" w:date="2020-05-27T07:48:00Z"/>
        </w:rPr>
      </w:pPr>
      <w:del w:id="305" w:author="Halford, Alexa J. (GSFC-6750)" w:date="2020-05-27T07:48:00Z">
        <w:r w:rsidDel="00F42755">
          <w:rPr>
            <w:rFonts w:ascii="Calibri" w:eastAsia="Calibri" w:hAnsi="Calibri" w:cs="Calibri"/>
            <w:sz w:val="22"/>
          </w:rPr>
          <w:tab/>
        </w:r>
      </w:del>
      <w:del w:id="306" w:author="Halford, Alexa J. (GSFC-6750)" w:date="2020-05-26T20:52:00Z">
        <w:r w:rsidDel="00DF6FAB">
          <w:rPr>
            <w:rFonts w:ascii="Calibri" w:eastAsia="Calibri" w:hAnsi="Calibri" w:cs="Calibri"/>
            <w:sz w:val="10"/>
          </w:rPr>
          <w:delText>Observed</w:delText>
        </w:r>
      </w:del>
      <w:del w:id="307" w:author="Halford, Alexa J. (GSFC-6750)" w:date="2020-05-27T07:48:00Z">
        <w:r w:rsidDel="00F42755">
          <w:rPr>
            <w:rFonts w:ascii="Calibri" w:eastAsia="Calibri" w:hAnsi="Calibri" w:cs="Calibri"/>
            <w:sz w:val="10"/>
          </w:rPr>
          <w:delText xml:space="preserve"> </w:delText>
        </w:r>
      </w:del>
      <w:del w:id="308" w:author="Halford, Alexa J. (GSFC-6750)" w:date="2020-05-26T20:41:00Z">
        <w:r w:rsidDel="00CE70DE">
          <w:rPr>
            <w:rFonts w:ascii="Calibri" w:eastAsia="Calibri" w:hAnsi="Calibri" w:cs="Calibri"/>
            <w:sz w:val="10"/>
          </w:rPr>
          <w:delText>Number</w:delText>
        </w:r>
      </w:del>
      <w:del w:id="309" w:author="Halford, Alexa J. (GSFC-6750)" w:date="2020-05-27T07:48:00Z">
        <w:r w:rsidDel="00F42755">
          <w:rPr>
            <w:rFonts w:ascii="Calibri" w:eastAsia="Calibri" w:hAnsi="Calibri" w:cs="Calibri"/>
            <w:sz w:val="10"/>
          </w:rPr>
          <w:delText xml:space="preserve"> of curtains</w:delText>
        </w:r>
        <w:r w:rsidDel="00F42755">
          <w:rPr>
            <w:rFonts w:ascii="Calibri" w:eastAsia="Calibri" w:hAnsi="Calibri" w:cs="Calibri"/>
            <w:sz w:val="10"/>
          </w:rPr>
          <w:tab/>
          <w:delText>Normalized Number of curtains x 1000</w:delText>
        </w:r>
        <w:r w:rsidDel="00F42755">
          <w:rPr>
            <w:rFonts w:ascii="Calibri" w:eastAsia="Calibri" w:hAnsi="Calibri" w:cs="Calibri"/>
            <w:sz w:val="10"/>
          </w:rPr>
          <w:tab/>
          <w:delText>10 Hz Samples</w:delText>
        </w:r>
      </w:del>
    </w:p>
    <w:p w14:paraId="53B23245" w14:textId="77777777" w:rsidR="00981E83" w:rsidDel="00F42755" w:rsidRDefault="00845866">
      <w:pPr>
        <w:spacing w:after="759" w:line="322" w:lineRule="auto"/>
        <w:ind w:left="592" w:right="394"/>
        <w:rPr>
          <w:del w:id="310" w:author="Halford, Alexa J. (GSFC-6750)" w:date="2020-05-27T07:48:00Z"/>
        </w:rPr>
      </w:pPr>
      <w:del w:id="311" w:author="Halford, Alexa J. (GSFC-6750)" w:date="2020-05-27T07:48:00Z">
        <w:r w:rsidDel="00F42755">
          <w:rPr>
            <w:b/>
            <w:sz w:val="18"/>
          </w:rPr>
          <w:delText>Figure 3.</w:delText>
        </w:r>
        <w:r w:rsidDel="00F42755">
          <w:rPr>
            <w:b/>
            <w:sz w:val="18"/>
          </w:rPr>
          <w:tab/>
        </w:r>
        <w:r w:rsidDel="00F42755">
          <w:rPr>
            <w:sz w:val="18"/>
          </w:rPr>
          <w:delText xml:space="preserve">The distribution of observed curtains by L shell and MLT. Panel a shows the locations of all observed curtains used in this study. Panel b shows the curtain distribution normalized by the </w:delText>
        </w:r>
      </w:del>
      <w:del w:id="312" w:author="Halford, Alexa J. (GSFC-6750)" w:date="2020-05-26T20:41:00Z">
        <w:r w:rsidDel="00CE70DE">
          <w:rPr>
            <w:sz w:val="18"/>
          </w:rPr>
          <w:delText>number</w:delText>
        </w:r>
      </w:del>
      <w:del w:id="313" w:author="Halford, Alexa J. (GSFC-6750)" w:date="2020-05-27T07:48:00Z">
        <w:r w:rsidDel="00F42755">
          <w:rPr>
            <w:sz w:val="18"/>
          </w:rPr>
          <w:delText xml:space="preserve"> of quality 10 Hz samples taken in each bin, shown in panel c. The white bins in panels a and b show where no curtains were observed. In panel c the white bins show where AC6 did not take any 10 Hz data at the same location.</w:delText>
        </w:r>
      </w:del>
    </w:p>
    <w:p w14:paraId="763F6A30" w14:textId="77777777" w:rsidR="00981E83" w:rsidRDefault="00845866" w:rsidP="00A23F98">
      <w:pPr>
        <w:ind w:left="0" w:right="621" w:firstLine="0"/>
      </w:pPr>
      <w:r>
        <w:t xml:space="preserve">dashed green lines. Both microbursts and curtains are observed during active geomagnetic times, but curtains are also </w:t>
      </w:r>
      <w:ins w:id="314" w:author="Halford, Alexa J. (GSFC-6750)" w:date="2020-05-26T20:53:00Z">
        <w:r w:rsidR="00DF6FAB">
          <w:t>found</w:t>
        </w:r>
      </w:ins>
      <w:del w:id="315" w:author="Halford, Alexa J. (GSFC-6750)" w:date="2020-05-26T20:53:00Z">
        <w:r w:rsidDel="00DF6FAB">
          <w:delText>observed</w:delText>
        </w:r>
      </w:del>
      <w:r>
        <w:t xml:space="preserve"> relatively more often at low geomagnetic activity. Lastly, we</w:t>
      </w:r>
      <w:r w:rsidR="00F41301">
        <w:t xml:space="preserve"> </w:t>
      </w:r>
      <w:r>
        <w:t xml:space="preserve">normalized the microburst and curtain distributions in Fig. 4a assuming an unrealistic, but insightful, scenario where any AE index is equally probable. The normalized distributions are shown in Fig. 4b and they emphasize that both curtains and microbursts occurrence frequency increases with </w:t>
      </w:r>
      <w:ins w:id="316" w:author="Halford, Alexa J. (GSFC-6750)" w:date="2020-05-26T20:53:00Z">
        <w:r w:rsidR="00DF6FAB">
          <w:t xml:space="preserve">the </w:t>
        </w:r>
      </w:ins>
      <w:r>
        <w:t>AE index.</w:t>
      </w:r>
    </w:p>
    <w:p w14:paraId="79D9AD91" w14:textId="77777777" w:rsidR="00A23F98" w:rsidRDefault="00A23F98" w:rsidP="00A23F98">
      <w:pPr>
        <w:ind w:left="0" w:right="621" w:firstLine="0"/>
      </w:pPr>
    </w:p>
    <w:p w14:paraId="2EE496E0" w14:textId="77777777" w:rsidR="00F41301" w:rsidRDefault="00845866" w:rsidP="00F41301">
      <w:pPr>
        <w:spacing w:after="152" w:line="265" w:lineRule="auto"/>
        <w:ind w:right="0"/>
      </w:pPr>
      <w:r>
        <w:rPr>
          <w:b/>
        </w:rPr>
        <w:t>5.3 Local Atmospheric Precipitation</w:t>
      </w:r>
    </w:p>
    <w:p w14:paraId="127CEB51" w14:textId="5D41DE0F" w:rsidR="00981E83" w:rsidRDefault="00845866" w:rsidP="00F41301">
      <w:pPr>
        <w:spacing w:after="152" w:line="265" w:lineRule="auto"/>
        <w:ind w:right="0" w:firstLine="657"/>
      </w:pPr>
      <w:r>
        <w:t>Figure 5a shows a map of the northern BLC region in the North Atlantic. The solid</w:t>
      </w:r>
      <w:r w:rsidR="00F41301">
        <w:t xml:space="preserve"> </w:t>
      </w:r>
      <w:r>
        <w:t>blue line is the northern boundary where an electron that mirrors locally at 700 km has</w:t>
      </w:r>
      <w:r w:rsidR="00F41301">
        <w:t xml:space="preserve"> </w:t>
      </w:r>
      <w:r>
        <w:t>a conjugate mirror point at</w:t>
      </w:r>
      <w:r w:rsidR="00F41301">
        <w:t xml:space="preserve"> </w:t>
      </w:r>
      <w:r>
        <w:t>100 km in the SAA. Immediately south of the solid blue line,</w:t>
      </w:r>
      <w:r w:rsidR="00F41301">
        <w:t xml:space="preserve"> </w:t>
      </w:r>
      <w:r>
        <w:t>the conjugate mirror altitude rapidly</w:t>
      </w:r>
      <w:r w:rsidR="00F41301">
        <w:t xml:space="preserve"> </w:t>
      </w:r>
      <w:r>
        <w:t>decreases towards</w:t>
      </w:r>
      <w:del w:id="317" w:author="Halford, Alexa J. (GSFC-6750)" w:date="2020-05-28T14:45:00Z">
        <w:r w:rsidDel="000D5F60">
          <w:delText>,</w:delText>
        </w:r>
      </w:del>
      <w:r>
        <w:t xml:space="preserve"> </w:t>
      </w:r>
      <w:del w:id="318" w:author="Halford, Alexa J. (GSFC-6750)" w:date="2020-05-28T14:26:00Z">
        <w:r w:rsidDel="00C95E6C">
          <w:delText xml:space="preserve">and below, </w:delText>
        </w:r>
      </w:del>
      <w:r>
        <w:t>sea level. The dashed</w:t>
      </w:r>
      <w:r w:rsidR="00F41301">
        <w:t xml:space="preserve"> </w:t>
      </w:r>
      <w:r>
        <w:t>blue line is the boundary where the conjugate</w:t>
      </w:r>
      <w:r w:rsidR="00F41301">
        <w:t xml:space="preserve"> </w:t>
      </w:r>
      <w:r>
        <w:t>mirror point altitude is at sea level. South</w:t>
      </w:r>
      <w:r w:rsidR="00F41301">
        <w:t xml:space="preserve"> </w:t>
      </w:r>
      <w:r>
        <w:t>of this line</w:t>
      </w:r>
      <w:ins w:id="319" w:author="Halford, Alexa J. (GSFC-6750)" w:date="2020-05-26T20:53:00Z">
        <w:r w:rsidR="00DF6FAB">
          <w:t>,</w:t>
        </w:r>
      </w:ins>
      <w:r>
        <w:t xml:space="preserve"> the mirror point is inside the Earth. For reference,</w:t>
      </w:r>
      <w:r w:rsidR="00F41301">
        <w:t xml:space="preserve"> </w:t>
      </w:r>
      <w:r>
        <w:t>AC6 takes about 30 seconds to move between the solid and dashed blue curves. The two dotted black</w:t>
      </w:r>
      <w:r w:rsidR="00F41301">
        <w:t xml:space="preserve"> </w:t>
      </w:r>
      <w:r>
        <w:t xml:space="preserve">curves in Fig. 5a </w:t>
      </w:r>
      <w:ins w:id="320" w:author="Halford, Alexa J. (GSFC-6750)" w:date="2020-05-26T20:53:00Z">
        <w:r w:rsidR="00DF6FAB">
          <w:t>is</w:t>
        </w:r>
      </w:ins>
      <w:del w:id="321" w:author="Halford, Alexa J. (GSFC-6750)" w:date="2020-05-26T20:53:00Z">
        <w:r w:rsidDel="00DF6FAB">
          <w:delText>are</w:delText>
        </w:r>
      </w:del>
      <w:r>
        <w:t xml:space="preserve"> roughly the boundary of the outer radiation belt, defined as L = 4 − 8.</w:t>
      </w:r>
    </w:p>
    <w:p w14:paraId="5D5C3108" w14:textId="77777777" w:rsidR="00981E83" w:rsidRDefault="00845866" w:rsidP="00F41301">
      <w:pPr>
        <w:ind w:left="0" w:right="0" w:firstLine="720"/>
      </w:pPr>
      <w:r>
        <w:t>We found 36 curtains that were observed inside the BLC region. Figure 5b-e shows</w:t>
      </w:r>
      <w:r w:rsidR="00F41301">
        <w:t xml:space="preserve"> </w:t>
      </w:r>
      <w:ins w:id="322" w:author="Halford, Alexa J. (GSFC-6750)" w:date="2020-05-26T20:53:00Z">
        <w:r w:rsidR="00DF6FAB">
          <w:t>four</w:t>
        </w:r>
      </w:ins>
      <w:del w:id="323" w:author="Halford, Alexa J. (GSFC-6750)" w:date="2020-05-26T20:53:00Z">
        <w:r w:rsidDel="00DF6FAB">
          <w:delText>4</w:delText>
        </w:r>
      </w:del>
      <w:r>
        <w:t xml:space="preserve"> curtain examples (AC6-B </w:t>
      </w:r>
      <w:ins w:id="324" w:author="Halford, Alexa J. (GSFC-6750)" w:date="2020-05-26T20:54:00Z">
        <w:r w:rsidR="00DF6FAB">
          <w:t>time-shifted</w:t>
        </w:r>
      </w:ins>
      <w:del w:id="325" w:author="Halford, Alexa J. (GSFC-6750)" w:date="2020-05-26T20:54:00Z">
        <w:r w:rsidDel="00DF6FAB">
          <w:delText>time shifted</w:delText>
        </w:r>
      </w:del>
      <w:r>
        <w:t xml:space="preserve"> by the in-track lag), along with the AC6 in-track</w:t>
      </w:r>
      <w:r w:rsidR="00F41301">
        <w:t xml:space="preserve"> </w:t>
      </w:r>
      <w:r>
        <w:t>lag, L and MLT during the observations annotated. The AC6 locations where these curtains were observed are shown in Fig. 5a</w:t>
      </w:r>
      <w:r w:rsidR="00F41301">
        <w:t xml:space="preserve"> </w:t>
      </w:r>
      <w:r>
        <w:t>with the red stars and the corresponding panel labels.</w:t>
      </w:r>
    </w:p>
    <w:p w14:paraId="34D1D8FF" w14:textId="77777777" w:rsidR="00F41301" w:rsidRDefault="00F41301" w:rsidP="00A23F98">
      <w:pPr>
        <w:pStyle w:val="Heading1"/>
        <w:tabs>
          <w:tab w:val="center" w:pos="1316"/>
        </w:tabs>
        <w:spacing w:after="163"/>
        <w:ind w:left="1075" w:firstLine="0"/>
      </w:pPr>
    </w:p>
    <w:p w14:paraId="717E8759" w14:textId="77777777" w:rsidR="00F41301" w:rsidRDefault="00F41301" w:rsidP="00A23F98">
      <w:pPr>
        <w:pStyle w:val="Heading1"/>
        <w:tabs>
          <w:tab w:val="center" w:pos="1316"/>
        </w:tabs>
        <w:spacing w:after="163"/>
        <w:ind w:left="1075" w:firstLine="0"/>
      </w:pPr>
    </w:p>
    <w:p w14:paraId="1E1B63EF" w14:textId="77777777" w:rsidR="00981E83" w:rsidRDefault="00845866" w:rsidP="00A23F98">
      <w:pPr>
        <w:pStyle w:val="Heading1"/>
        <w:tabs>
          <w:tab w:val="center" w:pos="1316"/>
        </w:tabs>
        <w:spacing w:after="163"/>
        <w:ind w:left="1075" w:firstLine="0"/>
      </w:pPr>
      <w:r>
        <w:t>6 Discussion</w:t>
      </w:r>
    </w:p>
    <w:p w14:paraId="1BD59261" w14:textId="77777777" w:rsidR="00981E83" w:rsidRDefault="00845866" w:rsidP="00A23F98">
      <w:pPr>
        <w:spacing w:after="152" w:line="265" w:lineRule="auto"/>
        <w:ind w:left="0" w:right="308" w:firstLine="0"/>
      </w:pPr>
      <w:r>
        <w:rPr>
          <w:b/>
        </w:rPr>
        <w:t>6.1 Curtain Width</w:t>
      </w:r>
    </w:p>
    <w:p w14:paraId="6B5D62CF" w14:textId="77777777" w:rsidR="00A23F98" w:rsidDel="00F42755" w:rsidRDefault="00845866" w:rsidP="00F41301">
      <w:pPr>
        <w:ind w:left="-478" w:right="308" w:firstLine="478"/>
        <w:rPr>
          <w:del w:id="326" w:author="Halford, Alexa J. (GSFC-6750)" w:date="2020-05-27T07:46:00Z"/>
        </w:rPr>
      </w:pPr>
      <w:r>
        <w:t>Curtains are very narrow in latitude. Figure 2 shows that the width of most curtains is on the order</w:t>
      </w:r>
      <w:r w:rsidR="00F41301">
        <w:t xml:space="preserve"> </w:t>
      </w:r>
      <w:r>
        <w:t>of 10 kilometers</w:t>
      </w:r>
      <w:ins w:id="327" w:author="Halford, Alexa J. (GSFC-6750)" w:date="2020-05-26T20:54:00Z">
        <w:r w:rsidR="00DF6FAB">
          <w:t>,</w:t>
        </w:r>
      </w:ins>
      <w:r>
        <w:t xml:space="preserve"> and 90% are narrower than 20 km. Scaled to the magnetic equator, where we presume</w:t>
      </w:r>
      <w:r w:rsidR="00F41301">
        <w:t xml:space="preserve"> </w:t>
      </w:r>
      <w:r>
        <w:t>curtains are generated, these widths correspond</w:t>
      </w:r>
      <w:r w:rsidR="00A23F98">
        <w:t xml:space="preserve"> </w:t>
      </w:r>
      <w:r>
        <w:t>to a source with a radial scale size of a few hundred</w:t>
      </w:r>
      <w:r w:rsidR="00F41301">
        <w:t xml:space="preserve"> </w:t>
      </w:r>
      <w:r>
        <w:t>kilometers. As shown in Fig. 1, it</w:t>
      </w:r>
      <w:r w:rsidR="00A23F98">
        <w:t xml:space="preserve"> </w:t>
      </w:r>
      <w:r>
        <w:t>is remarkable that some curtains remain stationary and maintain a fine</w:t>
      </w:r>
      <w:r w:rsidR="00F41301">
        <w:t xml:space="preserve"> </w:t>
      </w:r>
      <w:r>
        <w:t>structure after</w:t>
      </w:r>
      <w:r w:rsidR="00A23F98">
        <w:t xml:space="preserve"> m</w:t>
      </w:r>
      <w:r>
        <w:t xml:space="preserve">ultiple seconds with little observable difference. However, </w:t>
      </w:r>
      <w:r>
        <w:lastRenderedPageBreak/>
        <w:t>some curtains appear to be</w:t>
      </w:r>
      <w:r w:rsidR="00A23F98">
        <w:t xml:space="preserve"> </w:t>
      </w:r>
    </w:p>
    <w:p w14:paraId="78A49BA7" w14:textId="77777777" w:rsidR="00A23F98" w:rsidDel="00F42755" w:rsidRDefault="00A23F98" w:rsidP="00A23F98">
      <w:pPr>
        <w:ind w:left="0" w:right="0" w:firstLine="0"/>
        <w:rPr>
          <w:del w:id="328" w:author="Halford, Alexa J. (GSFC-6750)" w:date="2020-05-27T07:46:00Z"/>
          <w:rFonts w:ascii="Calibri" w:eastAsia="Calibri" w:hAnsi="Calibri" w:cs="Calibri"/>
          <w:sz w:val="18"/>
        </w:rPr>
      </w:pPr>
    </w:p>
    <w:p w14:paraId="5DF44AA1" w14:textId="77777777" w:rsidR="00A23F98" w:rsidDel="00F42755" w:rsidRDefault="00A23F98">
      <w:pPr>
        <w:ind w:left="-478" w:right="308" w:firstLine="478"/>
        <w:rPr>
          <w:del w:id="329" w:author="Halford, Alexa J. (GSFC-6750)" w:date="2020-05-27T07:46:00Z"/>
          <w:rFonts w:ascii="Calibri" w:eastAsia="Calibri" w:hAnsi="Calibri" w:cs="Calibri"/>
          <w:sz w:val="18"/>
        </w:rPr>
        <w:pPrChange w:id="330" w:author="Halford, Alexa J. (GSFC-6750)" w:date="2020-05-27T07:46:00Z">
          <w:pPr>
            <w:ind w:left="0" w:right="0" w:firstLine="0"/>
          </w:pPr>
        </w:pPrChange>
      </w:pPr>
    </w:p>
    <w:p w14:paraId="7FDFF127" w14:textId="77777777" w:rsidR="00981E83" w:rsidDel="00F42755" w:rsidRDefault="00845866">
      <w:pPr>
        <w:ind w:left="-478" w:right="308" w:firstLine="478"/>
        <w:rPr>
          <w:del w:id="331" w:author="Halford, Alexa J. (GSFC-6750)" w:date="2020-05-27T07:46:00Z"/>
        </w:rPr>
        <w:pPrChange w:id="332" w:author="Halford, Alexa J. (GSFC-6750)" w:date="2020-05-27T07:46:00Z">
          <w:pPr>
            <w:ind w:left="0" w:right="0" w:firstLine="0"/>
          </w:pPr>
        </w:pPrChange>
      </w:pPr>
      <w:del w:id="333" w:author="Halford, Alexa J. (GSFC-6750)" w:date="2020-05-27T07:46:00Z">
        <w:r w:rsidRPr="00A23F98" w:rsidDel="00F42755">
          <w:rPr>
            <w:rFonts w:ascii="Calibri" w:eastAsia="Calibri" w:hAnsi="Calibri" w:cs="Calibri"/>
            <w:sz w:val="18"/>
          </w:rPr>
          <w:delText>Distributions of the Auroral Electrojet index for curtains and microbursts</w:delText>
        </w:r>
      </w:del>
    </w:p>
    <w:p w14:paraId="4D33703C" w14:textId="77777777" w:rsidR="00981E83" w:rsidDel="00F42755" w:rsidRDefault="00845866">
      <w:pPr>
        <w:spacing w:after="9" w:line="259" w:lineRule="auto"/>
        <w:ind w:right="0"/>
        <w:rPr>
          <w:del w:id="334" w:author="Halford, Alexa J. (GSFC-6750)" w:date="2020-05-27T07:46:00Z"/>
        </w:rPr>
        <w:pPrChange w:id="335" w:author="Halford, Alexa J. (GSFC-6750)" w:date="2020-05-27T07:46:00Z">
          <w:pPr>
            <w:spacing w:after="9" w:line="259" w:lineRule="auto"/>
            <w:ind w:left="898" w:right="0" w:firstLine="0"/>
          </w:pPr>
        </w:pPrChange>
      </w:pPr>
      <w:del w:id="336" w:author="Halford, Alexa J. (GSFC-6750)" w:date="2020-05-27T07:46:00Z">
        <w:r w:rsidDel="00F42755">
          <w:rPr>
            <w:noProof/>
          </w:rPr>
          <w:drawing>
            <wp:inline distT="0" distB="0" distL="0" distR="0" wp14:anchorId="29310046" wp14:editId="57E43F97">
              <wp:extent cx="4751833" cy="2289048"/>
              <wp:effectExtent l="0" t="0" r="0" b="0"/>
              <wp:docPr id="38539" name="Picture 38539"/>
              <wp:cNvGraphicFramePr/>
              <a:graphic xmlns:a="http://schemas.openxmlformats.org/drawingml/2006/main">
                <a:graphicData uri="http://schemas.openxmlformats.org/drawingml/2006/picture">
                  <pic:pic xmlns:pic="http://schemas.openxmlformats.org/drawingml/2006/picture">
                    <pic:nvPicPr>
                      <pic:cNvPr id="38539" name="Picture 38539"/>
                      <pic:cNvPicPr/>
                    </pic:nvPicPr>
                    <pic:blipFill>
                      <a:blip r:embed="rId14"/>
                      <a:stretch>
                        <a:fillRect/>
                      </a:stretch>
                    </pic:blipFill>
                    <pic:spPr>
                      <a:xfrm>
                        <a:off x="0" y="0"/>
                        <a:ext cx="4751833" cy="2289048"/>
                      </a:xfrm>
                      <a:prstGeom prst="rect">
                        <a:avLst/>
                      </a:prstGeom>
                    </pic:spPr>
                  </pic:pic>
                </a:graphicData>
              </a:graphic>
            </wp:inline>
          </w:drawing>
        </w:r>
      </w:del>
    </w:p>
    <w:p w14:paraId="49658C6E" w14:textId="77777777" w:rsidR="00981E83" w:rsidDel="00F42755" w:rsidRDefault="00845866">
      <w:pPr>
        <w:tabs>
          <w:tab w:val="center" w:pos="2859"/>
          <w:tab w:val="center" w:pos="6706"/>
        </w:tabs>
        <w:spacing w:after="506" w:line="259" w:lineRule="auto"/>
        <w:ind w:right="0"/>
        <w:rPr>
          <w:del w:id="337" w:author="Halford, Alexa J. (GSFC-6750)" w:date="2020-05-27T07:46:00Z"/>
        </w:rPr>
        <w:pPrChange w:id="338" w:author="Halford, Alexa J. (GSFC-6750)" w:date="2020-05-27T07:46:00Z">
          <w:pPr>
            <w:tabs>
              <w:tab w:val="center" w:pos="2859"/>
              <w:tab w:val="center" w:pos="6706"/>
            </w:tabs>
            <w:spacing w:after="506" w:line="259" w:lineRule="auto"/>
            <w:ind w:left="0" w:right="0" w:firstLine="0"/>
          </w:pPr>
        </w:pPrChange>
      </w:pPr>
      <w:del w:id="339" w:author="Halford, Alexa J. (GSFC-6750)" w:date="2020-05-27T07:46:00Z">
        <w:r w:rsidDel="00F42755">
          <w:rPr>
            <w:rFonts w:ascii="Calibri" w:eastAsia="Calibri" w:hAnsi="Calibri" w:cs="Calibri"/>
            <w:sz w:val="22"/>
          </w:rPr>
          <w:tab/>
        </w:r>
        <w:r w:rsidDel="00F42755">
          <w:rPr>
            <w:rFonts w:ascii="Calibri" w:eastAsia="Calibri" w:hAnsi="Calibri" w:cs="Calibri"/>
            <w:sz w:val="12"/>
          </w:rPr>
          <w:delText>AE [nT]</w:delText>
        </w:r>
        <w:r w:rsidDel="00F42755">
          <w:rPr>
            <w:rFonts w:ascii="Calibri" w:eastAsia="Calibri" w:hAnsi="Calibri" w:cs="Calibri"/>
            <w:sz w:val="12"/>
          </w:rPr>
          <w:tab/>
          <w:delText>AE [nT]</w:delText>
        </w:r>
      </w:del>
    </w:p>
    <w:p w14:paraId="57C9419C" w14:textId="77777777" w:rsidR="00A23F98" w:rsidDel="00F42755" w:rsidRDefault="00845866">
      <w:pPr>
        <w:spacing w:after="1863" w:line="322" w:lineRule="auto"/>
        <w:ind w:right="394"/>
        <w:rPr>
          <w:del w:id="340" w:author="Halford, Alexa J. (GSFC-6750)" w:date="2020-05-27T07:46:00Z"/>
        </w:rPr>
        <w:pPrChange w:id="341" w:author="Halford, Alexa J. (GSFC-6750)" w:date="2020-05-27T07:46:00Z">
          <w:pPr>
            <w:spacing w:after="1863" w:line="322" w:lineRule="auto"/>
            <w:ind w:left="592" w:right="394"/>
          </w:pPr>
        </w:pPrChange>
      </w:pPr>
      <w:del w:id="342" w:author="Halford, Alexa J. (GSFC-6750)" w:date="2020-05-27T07:46:00Z">
        <w:r w:rsidDel="00F42755">
          <w:rPr>
            <w:b/>
            <w:sz w:val="18"/>
          </w:rPr>
          <w:delText>Figure 4.</w:delText>
        </w:r>
        <w:r w:rsidDel="00F42755">
          <w:rPr>
            <w:b/>
            <w:sz w:val="18"/>
          </w:rPr>
          <w:tab/>
        </w:r>
        <w:r w:rsidDel="00F42755">
          <w:rPr>
            <w:sz w:val="18"/>
          </w:rPr>
          <w:delText>Panel a shows the distribution of the Auroral Electroject (AE) index when curtains and microbursts were observed, shown by the solid blue and dashed green lines, respectively. For reference the distribution of the AE index between 2014 and 2017 is shown by the black lines. The AE distribution for microbursts is adapted from Shumko et al. (2019) and the error bars represent the Poisson standard error. Panel b shows the curtain and microburst distributions</w:delText>
        </w:r>
      </w:del>
      <w:del w:id="343" w:author="Halford, Alexa J. (GSFC-6750)" w:date="2020-05-26T20:54:00Z">
        <w:r w:rsidDel="00DF6FAB">
          <w:rPr>
            <w:sz w:val="18"/>
          </w:rPr>
          <w:delText>,</w:delText>
        </w:r>
      </w:del>
      <w:del w:id="344" w:author="Halford, Alexa J. (GSFC-6750)" w:date="2020-05-27T07:46:00Z">
        <w:r w:rsidDel="00F42755">
          <w:rPr>
            <w:sz w:val="18"/>
          </w:rPr>
          <w:delText xml:space="preserve"> that are normalized by the AE index, and represent the distributions assuming that any AE index is equally probable.</w:delText>
        </w:r>
      </w:del>
    </w:p>
    <w:p w14:paraId="5EE6DBDB" w14:textId="77777777" w:rsidR="00F41301" w:rsidDel="00F42755" w:rsidRDefault="00845866" w:rsidP="00F42755">
      <w:pPr>
        <w:spacing w:after="1863" w:line="322" w:lineRule="auto"/>
        <w:ind w:right="394"/>
        <w:rPr>
          <w:del w:id="345" w:author="Halford, Alexa J. (GSFC-6750)" w:date="2020-05-27T07:47:00Z"/>
        </w:rPr>
      </w:pPr>
      <w:r>
        <w:t>slightly and systematically shifted in latitude</w:t>
      </w:r>
      <w:del w:id="346" w:author="Halford, Alexa J. (GSFC-6750)" w:date="2020-05-26T20:54:00Z">
        <w:r w:rsidDel="00DF6FAB">
          <w:delText>,</w:delText>
        </w:r>
      </w:del>
      <w:r>
        <w:t xml:space="preserve"> while maintaining their fine structure (not shown</w:t>
      </w:r>
      <w:del w:id="347" w:author="Halford, Alexa J. (GSFC-6750)" w:date="2020-05-27T07:47:00Z">
        <w:r w:rsidDel="00F42755">
          <w:delText>).</w:delText>
        </w:r>
        <w:r w:rsidR="00A23F98" w:rsidDel="00F42755">
          <w:delText xml:space="preserve"> </w:delText>
        </w:r>
      </w:del>
      <w:ins w:id="348" w:author="Halford, Alexa J. (GSFC-6750)" w:date="2020-05-27T07:47:00Z">
        <w:r w:rsidR="00F42755">
          <w:t>).</w:t>
        </w:r>
      </w:ins>
    </w:p>
    <w:p w14:paraId="598D46C2" w14:textId="77777777" w:rsidR="00F42755" w:rsidRDefault="00F42755" w:rsidP="00F42755">
      <w:pPr>
        <w:spacing w:after="1863" w:line="322" w:lineRule="auto"/>
        <w:ind w:left="0" w:right="394" w:firstLine="0"/>
        <w:rPr>
          <w:ins w:id="349" w:author="Halford, Alexa J. (GSFC-6750)" w:date="2020-05-27T07:47:00Z"/>
        </w:rPr>
      </w:pPr>
      <w:ins w:id="350" w:author="Halford, Alexa J. (GSFC-6750)" w:date="2020-05-27T07:47:00Z">
        <w:r>
          <w:t xml:space="preserve"> </w:t>
        </w:r>
      </w:ins>
    </w:p>
    <w:p w14:paraId="1BE07764" w14:textId="77777777" w:rsidR="00F41301" w:rsidRDefault="00F42755">
      <w:pPr>
        <w:spacing w:after="1863" w:line="322" w:lineRule="auto"/>
        <w:ind w:left="0" w:right="394" w:firstLine="720"/>
        <w:pPrChange w:id="351" w:author="Halford, Alexa J. (GSFC-6750)" w:date="2020-05-27T07:47:00Z">
          <w:pPr>
            <w:spacing w:after="1863" w:line="322" w:lineRule="auto"/>
            <w:ind w:left="20" w:right="394" w:firstLine="700"/>
          </w:pPr>
        </w:pPrChange>
      </w:pPr>
      <w:ins w:id="352" w:author="Halford, Alexa J. (GSFC-6750)" w:date="2020-05-27T07:47:00Z">
        <w:r>
          <w:t>I</w:t>
        </w:r>
      </w:ins>
      <w:del w:id="353" w:author="Halford, Alexa J. (GSFC-6750)" w:date="2020-05-27T07:47:00Z">
        <w:r w:rsidR="00845866" w:rsidDel="00F42755">
          <w:delText>I</w:delText>
        </w:r>
      </w:del>
      <w:r w:rsidR="00845866">
        <w:t>f curtains are remnants of microbursts, then the distribution of curtain widths in</w:t>
      </w:r>
      <w:r w:rsidR="00F41301">
        <w:t xml:space="preserve"> l</w:t>
      </w:r>
      <w:r w:rsidR="00845866">
        <w:t>atitude should correspond to the microburst size distribution. Figure 2 shows a good</w:t>
      </w:r>
      <w:r w:rsidR="00F41301">
        <w:t xml:space="preserve"> </w:t>
      </w:r>
      <w:r w:rsidR="00845866">
        <w:t>correspondence between the distribution of curtain widths in latitude and the microburst</w:t>
      </w:r>
      <w:r w:rsidR="00F41301">
        <w:t xml:space="preserve"> </w:t>
      </w:r>
      <w:r w:rsidR="00845866">
        <w:t>size distribution from Shumko et al. (2019). Therefore, it is reasonable to believe that</w:t>
      </w:r>
      <w:r w:rsidR="00F41301">
        <w:t xml:space="preserve"> </w:t>
      </w:r>
      <w:r w:rsidR="00845866">
        <w:t xml:space="preserve">curtains and microbursts are related, but this result needs to be </w:t>
      </w:r>
      <w:ins w:id="354" w:author="Halford, Alexa J. (GSFC-6750)" w:date="2020-05-26T20:55:00Z">
        <w:r w:rsidR="00DF6FAB">
          <w:t>carefully</w:t>
        </w:r>
      </w:ins>
      <w:del w:id="355" w:author="Halford, Alexa J. (GSFC-6750)" w:date="2020-05-26T20:55:00Z">
        <w:r w:rsidR="00845866" w:rsidDel="00DF6FAB">
          <w:delText>closely</w:delText>
        </w:r>
      </w:del>
      <w:r w:rsidR="00845866">
        <w:t xml:space="preserve"> inspected for sources</w:t>
      </w:r>
      <w:r w:rsidR="00F41301">
        <w:t xml:space="preserve"> </w:t>
      </w:r>
      <w:r w:rsidR="00845866">
        <w:t>of bias.</w:t>
      </w:r>
      <w:r w:rsidR="00A23F98">
        <w:t xml:space="preserve"> </w:t>
      </w:r>
    </w:p>
    <w:p w14:paraId="0D50F4EC" w14:textId="77777777" w:rsidR="00981E83" w:rsidRDefault="00845866" w:rsidP="00F41301">
      <w:pPr>
        <w:spacing w:after="1863" w:line="322" w:lineRule="auto"/>
        <w:ind w:left="20" w:right="394" w:firstLine="700"/>
      </w:pPr>
      <w:r>
        <w:t>The microburst scale size distribution, as described in Shumko et al. (2019), is the</w:t>
      </w:r>
      <w:r w:rsidR="00F41301">
        <w:t xml:space="preserve"> </w:t>
      </w:r>
      <w:r>
        <w:t>fraction of microbursts observed simultaneously to all microbursts observed either simul</w:t>
      </w:r>
      <w:r w:rsidR="00F41301">
        <w:t>t</w:t>
      </w:r>
      <w:r>
        <w:t>aneously or by only one AC6 unit. A microburst observed simultaneously must be large</w:t>
      </w:r>
      <w:r w:rsidR="00A23F98">
        <w:t xml:space="preserve">r </w:t>
      </w:r>
      <w:r>
        <w:t>than the spacecraft separation</w:t>
      </w:r>
      <w:ins w:id="356" w:author="Halford, Alexa J. (GSFC-6750)" w:date="2020-05-26T20:55:00Z">
        <w:r w:rsidR="00DF6FAB">
          <w:t>,</w:t>
        </w:r>
      </w:ins>
      <w:r>
        <w:t xml:space="preserve"> so the microburst distribution is a lower bound. </w:t>
      </w:r>
      <w:ins w:id="357" w:author="Halford, Alexa J. (GSFC-6750)" w:date="2020-05-26T20:55:00Z">
        <w:r w:rsidR="00DF6FAB">
          <w:t>Furthermore</w:t>
        </w:r>
      </w:ins>
      <w:del w:id="358" w:author="Halford, Alexa J. (GSFC-6750)" w:date="2020-05-26T20:55:00Z">
        <w:r w:rsidDel="00DF6FAB">
          <w:delText>Further</w:delText>
        </w:r>
        <w:r w:rsidR="00A23F98" w:rsidDel="00DF6FAB">
          <w:delText xml:space="preserve"> m</w:delText>
        </w:r>
        <w:r w:rsidDel="00DF6FAB">
          <w:delText>ore</w:delText>
        </w:r>
      </w:del>
      <w:r>
        <w:t>, the detection algorithm described in section 4.1 loses sensitivity for wider curtains.</w:t>
      </w:r>
      <w:r w:rsidR="00A23F98">
        <w:t xml:space="preserve"> F</w:t>
      </w:r>
      <w:r>
        <w:t>or curtains with a width similar to the detection algorithms 10-second baseline, the base</w:t>
      </w:r>
      <w:r w:rsidR="00A23F98">
        <w:t>l</w:t>
      </w:r>
      <w:r>
        <w:t>ine will be elevated</w:t>
      </w:r>
      <w:ins w:id="359" w:author="Halford, Alexa J. (GSFC-6750)" w:date="2020-05-26T20:55:00Z">
        <w:r w:rsidR="00DF6FAB">
          <w:t>,</w:t>
        </w:r>
      </w:ins>
      <w:r>
        <w:t xml:space="preserve"> making the curtain peak less pronounced. The result of this bias</w:t>
      </w:r>
      <w:r w:rsidR="00A23F98">
        <w:t xml:space="preserve"> i</w:t>
      </w:r>
      <w:r>
        <w:t>s similar to the bias inherent in the microburst distribution—both distributions are un</w:t>
      </w:r>
      <w:r w:rsidR="00A23F98">
        <w:t>d</w:t>
      </w:r>
      <w:r>
        <w:t>erestimated. These biases are difficult to quantify, but we believe that they</w:t>
      </w:r>
      <w:ins w:id="360" w:author="Halford, Alexa J. (GSFC-6750)" w:date="2020-05-26T20:55:00Z">
        <w:r w:rsidR="00DF6FAB">
          <w:t xml:space="preserve"> are</w:t>
        </w:r>
      </w:ins>
      <w:r>
        <w:t xml:space="preserve"> likely too</w:t>
      </w:r>
      <w:r w:rsidR="00A23F98">
        <w:t xml:space="preserve"> </w:t>
      </w:r>
      <w:r>
        <w:t>small to qualitatively change the interpretation that microburst and curtain size distributions are similar.</w:t>
      </w:r>
    </w:p>
    <w:p w14:paraId="75D0C10C" w14:textId="77777777" w:rsidR="00A23F98" w:rsidRDefault="00A23F98" w:rsidP="00A23F98">
      <w:pPr>
        <w:ind w:left="-478" w:right="210" w:firstLine="0"/>
      </w:pPr>
    </w:p>
    <w:p w14:paraId="648AD5DB" w14:textId="77777777" w:rsidR="00981E83" w:rsidDel="00F42755" w:rsidRDefault="00845866">
      <w:pPr>
        <w:spacing w:after="0" w:line="259" w:lineRule="auto"/>
        <w:ind w:left="582" w:right="0" w:firstLine="0"/>
        <w:rPr>
          <w:del w:id="361" w:author="Halford, Alexa J. (GSFC-6750)" w:date="2020-05-27T07:46:00Z"/>
        </w:rPr>
        <w:pPrChange w:id="362" w:author="Halford, Alexa J. (GSFC-6750)" w:date="2020-05-27T07:46:00Z">
          <w:pPr>
            <w:spacing w:after="0" w:line="259" w:lineRule="auto"/>
            <w:ind w:left="1953" w:right="0" w:firstLine="0"/>
          </w:pPr>
        </w:pPrChange>
      </w:pPr>
      <w:del w:id="363" w:author="Halford, Alexa J. (GSFC-6750)" w:date="2020-05-27T07:46:00Z">
        <w:r w:rsidDel="00F42755">
          <w:rPr>
            <w:rFonts w:ascii="Calibri" w:eastAsia="Calibri" w:hAnsi="Calibri" w:cs="Calibri"/>
            <w:sz w:val="31"/>
          </w:rPr>
          <w:delText>AC6 Curtains in t</w:delText>
        </w:r>
        <w:r w:rsidDel="00F42755">
          <w:rPr>
            <w:rFonts w:ascii="Calibri" w:eastAsia="Calibri" w:hAnsi="Calibri" w:cs="Calibri"/>
            <w:sz w:val="31"/>
            <w:u w:val="single" w:color="000000"/>
          </w:rPr>
          <w:delText>h</w:delText>
        </w:r>
        <w:r w:rsidDel="00F42755">
          <w:rPr>
            <w:rFonts w:ascii="Calibri" w:eastAsia="Calibri" w:hAnsi="Calibri" w:cs="Calibri"/>
            <w:sz w:val="31"/>
          </w:rPr>
          <w:delText>e Bounce Loss Cone</w:delText>
        </w:r>
      </w:del>
    </w:p>
    <w:p w14:paraId="3D3B0CFF" w14:textId="77777777" w:rsidR="00981E83" w:rsidDel="00F42755" w:rsidRDefault="00845866">
      <w:pPr>
        <w:spacing w:after="567" w:line="259" w:lineRule="auto"/>
        <w:ind w:left="582" w:right="0" w:firstLine="0"/>
        <w:rPr>
          <w:del w:id="364" w:author="Halford, Alexa J. (GSFC-6750)" w:date="2020-05-27T07:46:00Z"/>
        </w:rPr>
        <w:pPrChange w:id="365" w:author="Halford, Alexa J. (GSFC-6750)" w:date="2020-05-27T07:46:00Z">
          <w:pPr>
            <w:spacing w:after="567" w:line="259" w:lineRule="auto"/>
            <w:ind w:left="853" w:right="0" w:firstLine="0"/>
          </w:pPr>
        </w:pPrChange>
      </w:pPr>
      <w:del w:id="366" w:author="Halford, Alexa J. (GSFC-6750)" w:date="2020-05-27T07:46:00Z">
        <w:r w:rsidDel="00F42755">
          <w:rPr>
            <w:noProof/>
          </w:rPr>
          <w:drawing>
            <wp:inline distT="0" distB="0" distL="0" distR="0" wp14:anchorId="6A686C9A" wp14:editId="431B4D9A">
              <wp:extent cx="4824984" cy="3349752"/>
              <wp:effectExtent l="0" t="0" r="0" b="0"/>
              <wp:docPr id="38541" name="Picture 38541"/>
              <wp:cNvGraphicFramePr/>
              <a:graphic xmlns:a="http://schemas.openxmlformats.org/drawingml/2006/main">
                <a:graphicData uri="http://schemas.openxmlformats.org/drawingml/2006/picture">
                  <pic:pic xmlns:pic="http://schemas.openxmlformats.org/drawingml/2006/picture">
                    <pic:nvPicPr>
                      <pic:cNvPr id="38541" name="Picture 38541"/>
                      <pic:cNvPicPr/>
                    </pic:nvPicPr>
                    <pic:blipFill>
                      <a:blip r:embed="rId15"/>
                      <a:stretch>
                        <a:fillRect/>
                      </a:stretch>
                    </pic:blipFill>
                    <pic:spPr>
                      <a:xfrm>
                        <a:off x="0" y="0"/>
                        <a:ext cx="4824984" cy="3349752"/>
                      </a:xfrm>
                      <a:prstGeom prst="rect">
                        <a:avLst/>
                      </a:prstGeom>
                    </pic:spPr>
                  </pic:pic>
                </a:graphicData>
              </a:graphic>
            </wp:inline>
          </w:drawing>
        </w:r>
      </w:del>
    </w:p>
    <w:p w14:paraId="1D6E75B2" w14:textId="77777777" w:rsidR="00A23F98" w:rsidDel="00F42755" w:rsidRDefault="00845866">
      <w:pPr>
        <w:spacing w:after="221" w:line="322" w:lineRule="auto"/>
        <w:ind w:left="582" w:right="394" w:firstLine="0"/>
        <w:rPr>
          <w:del w:id="367" w:author="Halford, Alexa J. (GSFC-6750)" w:date="2020-05-27T07:46:00Z"/>
        </w:rPr>
        <w:pPrChange w:id="368" w:author="Halford, Alexa J. (GSFC-6750)" w:date="2020-05-27T07:46:00Z">
          <w:pPr>
            <w:spacing w:after="221" w:line="322" w:lineRule="auto"/>
            <w:ind w:left="592" w:right="394"/>
          </w:pPr>
        </w:pPrChange>
      </w:pPr>
      <w:del w:id="369" w:author="Halford, Alexa J. (GSFC-6750)" w:date="2020-05-27T07:46:00Z">
        <w:r w:rsidDel="00F42755">
          <w:rPr>
            <w:b/>
            <w:sz w:val="18"/>
          </w:rPr>
          <w:delText>Figure 5.</w:delText>
        </w:r>
        <w:r w:rsidDel="00F42755">
          <w:rPr>
            <w:b/>
            <w:sz w:val="18"/>
          </w:rPr>
          <w:tab/>
        </w:r>
        <w:r w:rsidDel="00F42755">
          <w:rPr>
            <w:sz w:val="18"/>
          </w:rPr>
          <w:delText xml:space="preserve">Curtains observed in the bounce loss cone region. Panel a shows a map of the North Atlantic region with the outer radiation belt, defined by </w:delText>
        </w:r>
        <w:r w:rsidDel="00F42755">
          <w:rPr>
            <w:i/>
            <w:sz w:val="18"/>
          </w:rPr>
          <w:delText xml:space="preserve">L </w:delText>
        </w:r>
        <w:r w:rsidDel="00F42755">
          <w:rPr>
            <w:sz w:val="18"/>
          </w:rPr>
          <w:delText xml:space="preserve">= 4 − 8, shown with the dotted black curves. The solid blue curve shows the northern boundary of the bounce loss cone region. Along this curve, electrons locally mirroring at 700 kilometers altitude have a conjugate mirror point at 100 kilometers altitude in the SAA. A more strict bounce loss cone criterion is the dashed blue curve that represents a conjugate mirror point altitude at sea level in the SAA. The </w:delText>
        </w:r>
      </w:del>
      <w:del w:id="370" w:author="Halford, Alexa J. (GSFC-6750)" w:date="2020-05-26T20:56:00Z">
        <w:r w:rsidDel="00DF6FAB">
          <w:rPr>
            <w:sz w:val="18"/>
          </w:rPr>
          <w:delText>4</w:delText>
        </w:r>
      </w:del>
      <w:del w:id="371" w:author="Halford, Alexa J. (GSFC-6750)" w:date="2020-05-27T07:46:00Z">
        <w:r w:rsidDel="00F42755">
          <w:rPr>
            <w:sz w:val="18"/>
          </w:rPr>
          <w:delText xml:space="preserve"> red stars with labels show the locations of the curtain examples shown in the corresponding panels b-e. The panels b-e show the 4 example curtains with the AC6-A data shown by the red line and the time-shifted AC6-B data with the blue line. AC6-A was ahead in all examples except panel d.</w:delText>
        </w:r>
      </w:del>
    </w:p>
    <w:p w14:paraId="31A5E616" w14:textId="77777777" w:rsidR="00A23F98" w:rsidRDefault="00A23F98">
      <w:pPr>
        <w:spacing w:after="221" w:line="322" w:lineRule="auto"/>
        <w:ind w:left="582" w:right="394" w:firstLine="0"/>
        <w:rPr>
          <w:b/>
        </w:rPr>
        <w:pPrChange w:id="372" w:author="Halford, Alexa J. (GSFC-6750)" w:date="2020-05-27T07:46:00Z">
          <w:pPr>
            <w:spacing w:after="221" w:line="322" w:lineRule="auto"/>
            <w:ind w:left="592" w:right="394"/>
          </w:pPr>
        </w:pPrChange>
      </w:pPr>
    </w:p>
    <w:p w14:paraId="4478AB37" w14:textId="77777777" w:rsidR="00981E83" w:rsidRDefault="00845866" w:rsidP="00A23F98">
      <w:pPr>
        <w:spacing w:after="221" w:line="322" w:lineRule="auto"/>
        <w:ind w:left="592" w:right="394"/>
      </w:pPr>
      <w:r>
        <w:rPr>
          <w:b/>
        </w:rPr>
        <w:t>6.2 When and Where Are Curtains Observed</w:t>
      </w:r>
    </w:p>
    <w:p w14:paraId="644D32EC" w14:textId="0E98F2B3" w:rsidR="00F41301" w:rsidRDefault="00845866" w:rsidP="00F41301">
      <w:pPr>
        <w:ind w:left="0" w:right="0" w:firstLine="582"/>
      </w:pPr>
      <w:r>
        <w:t>Figure 3b shows that curtains likely originate in the outer radiation belt and are</w:t>
      </w:r>
      <w:r w:rsidR="00F41301">
        <w:t xml:space="preserve"> </w:t>
      </w:r>
      <w:r>
        <w:t>observed relatively more in the late evening than late morning regions. Unfortunately,</w:t>
      </w:r>
      <w:r w:rsidR="00F41301">
        <w:t xml:space="preserve"> </w:t>
      </w:r>
      <w:r>
        <w:t>the limited AC6 coverage prevents a complete curtain distribution in MLT. This distribution, though limited, appears to be similar to the L-MLT distribution of microbursts</w:t>
      </w:r>
      <w:r w:rsidR="00A23F98">
        <w:t xml:space="preserve"> </w:t>
      </w:r>
      <w:r>
        <w:t>from prior studies (e.g.</w:t>
      </w:r>
      <w:ins w:id="373" w:author="Halford, Alexa J. (GSFC-6750)" w:date="2020-05-26T20:56:00Z">
        <w:r w:rsidR="00DF6FAB">
          <w:t>,</w:t>
        </w:r>
      </w:ins>
      <w:r>
        <w:t xml:space="preserve"> O’Brien et al., 2003; </w:t>
      </w:r>
      <w:proofErr w:type="spellStart"/>
      <w:r>
        <w:t>Douma</w:t>
      </w:r>
      <w:proofErr w:type="spellEnd"/>
      <w:r>
        <w:t xml:space="preserve"> et al., </w:t>
      </w:r>
      <w:r>
        <w:lastRenderedPageBreak/>
        <w:t>2017). The MLT region with</w:t>
      </w:r>
      <w:r w:rsidR="00A23F98">
        <w:rPr>
          <w:rFonts w:ascii="Calibri" w:eastAsia="Calibri" w:hAnsi="Calibri" w:cs="Calibri"/>
          <w:sz w:val="10"/>
        </w:rPr>
        <w:t xml:space="preserve"> </w:t>
      </w:r>
      <w:r>
        <w:t xml:space="preserve">the most frequently observed curtains and microbursts </w:t>
      </w:r>
      <w:proofErr w:type="gramStart"/>
      <w:r>
        <w:t>are</w:t>
      </w:r>
      <w:proofErr w:type="gramEnd"/>
      <w:r>
        <w:t xml:space="preserve"> opposite:</w:t>
      </w:r>
      <w:r w:rsidR="00F41301">
        <w:t xml:space="preserve"> </w:t>
      </w:r>
      <w:r>
        <w:t xml:space="preserve">microbursts are preferentially </w:t>
      </w:r>
      <w:ins w:id="374" w:author="Halford, Alexa J. (GSFC-6750)" w:date="2020-05-26T20:56:00Z">
        <w:r w:rsidR="00DF6FAB">
          <w:t>found</w:t>
        </w:r>
      </w:ins>
      <w:del w:id="375" w:author="Halford, Alexa J. (GSFC-6750)" w:date="2020-05-26T20:56:00Z">
        <w:r w:rsidDel="00DF6FAB">
          <w:delText>observed</w:delText>
        </w:r>
      </w:del>
      <w:r>
        <w:t xml:space="preserve"> in the late morning, while curtains are mainly </w:t>
      </w:r>
      <w:ins w:id="376" w:author="Halford, Alexa J. (GSFC-6750)" w:date="2020-05-28T14:17:00Z">
        <w:r w:rsidR="000C3530">
          <w:t>seen</w:t>
        </w:r>
      </w:ins>
      <w:del w:id="377" w:author="Halford, Alexa J. (GSFC-6750)" w:date="2020-05-28T14:17:00Z">
        <w:r w:rsidDel="000C3530">
          <w:delText>observed</w:delText>
        </w:r>
      </w:del>
      <w:r>
        <w:t xml:space="preserve"> near</w:t>
      </w:r>
      <w:r w:rsidR="00F41301">
        <w:t xml:space="preserve"> </w:t>
      </w:r>
      <w:r>
        <w:t>midnight.</w:t>
      </w:r>
      <w:r w:rsidR="00A23F98">
        <w:rPr>
          <w:rFonts w:ascii="Calibri" w:eastAsia="Calibri" w:hAnsi="Calibri" w:cs="Calibri"/>
          <w:sz w:val="10"/>
        </w:rPr>
        <w:t xml:space="preserve"> </w:t>
      </w:r>
      <w:r>
        <w:t xml:space="preserve">The statistics at high L are </w:t>
      </w:r>
      <w:ins w:id="378" w:author="Halford, Alexa J. (GSFC-6750)" w:date="2020-05-26T20:56:00Z">
        <w:r w:rsidR="00DF6FAB">
          <w:t>somewhat</w:t>
        </w:r>
      </w:ins>
      <w:del w:id="379" w:author="Halford, Alexa J. (GSFC-6750)" w:date="2020-05-26T20:56:00Z">
        <w:r w:rsidDel="00DF6FAB">
          <w:delText>rather</w:delText>
        </w:r>
      </w:del>
      <w:r>
        <w:t xml:space="preserve"> limited because AC6 rapidly crosses high L shells.</w:t>
      </w:r>
      <w:r w:rsidR="00F41301">
        <w:t xml:space="preserve"> </w:t>
      </w:r>
      <w:r>
        <w:t>Nevertheless, Fig. 3b hints that curtains near midnight MLT were observed to L shells po</w:t>
      </w:r>
      <w:r w:rsidR="00A23F98">
        <w:t>ss</w:t>
      </w:r>
      <w:r>
        <w:t>ibly outside</w:t>
      </w:r>
      <w:r w:rsidR="00F41301">
        <w:t xml:space="preserve"> </w:t>
      </w:r>
      <w:r>
        <w:t>the outer radiation belt.</w:t>
      </w:r>
      <w:r w:rsidR="00A23F98">
        <w:t xml:space="preserve"> </w:t>
      </w:r>
    </w:p>
    <w:p w14:paraId="00A76EB1" w14:textId="77777777" w:rsidR="00981E83" w:rsidRDefault="00A23F98" w:rsidP="00F41301">
      <w:pPr>
        <w:ind w:left="0" w:right="0" w:firstLine="582"/>
      </w:pPr>
      <w:r>
        <w:t>F</w:t>
      </w:r>
      <w:r w:rsidR="00845866">
        <w:t>igure 4 shows that the microburst and curtain observations are both</w:t>
      </w:r>
      <w:r w:rsidR="00F41301">
        <w:t xml:space="preserve"> </w:t>
      </w:r>
      <w:r w:rsidR="00845866">
        <w:t>associated</w:t>
      </w:r>
      <w:r>
        <w:t xml:space="preserve"> w</w:t>
      </w:r>
      <w:r w:rsidR="00845866">
        <w:t xml:space="preserve">ith an enhanced AE, although curtains show a slight preference to lower </w:t>
      </w:r>
      <w:ins w:id="380" w:author="Halford, Alexa J. (GSFC-6750)" w:date="2020-05-26T20:56:00Z">
        <w:r w:rsidR="00DF6FAB">
          <w:t xml:space="preserve">the </w:t>
        </w:r>
      </w:ins>
      <w:r w:rsidR="00845866">
        <w:t>AE index.</w:t>
      </w:r>
      <w:r w:rsidR="00F41301">
        <w:t xml:space="preserve"> </w:t>
      </w:r>
      <w:r w:rsidR="00845866">
        <w:t>As</w:t>
      </w:r>
      <w:r>
        <w:t>s</w:t>
      </w:r>
      <w:r w:rsidR="00845866">
        <w:t>uming the Blake and O’Brien (2016) hypothesis, one possible explanation is that dur</w:t>
      </w:r>
      <w:r>
        <w:t>i</w:t>
      </w:r>
      <w:r w:rsidR="00845866">
        <w:t>ng quiet</w:t>
      </w:r>
      <w:r w:rsidR="00F41301">
        <w:t xml:space="preserve"> </w:t>
      </w:r>
      <w:r w:rsidR="00845866">
        <w:t>conditions, the remnant microburst electrons are more likely to drift undisturbed</w:t>
      </w:r>
      <w:ins w:id="381" w:author="Halford, Alexa J. (GSFC-6750)" w:date="2020-05-26T20:56:00Z">
        <w:r w:rsidR="00DF6FAB">
          <w:t>,</w:t>
        </w:r>
      </w:ins>
      <w:r>
        <w:t xml:space="preserve"> </w:t>
      </w:r>
      <w:r w:rsidR="00845866">
        <w:t>and AC6 is more likely</w:t>
      </w:r>
      <w:r w:rsidR="00F41301">
        <w:t xml:space="preserve"> </w:t>
      </w:r>
      <w:r w:rsidR="00845866">
        <w:t xml:space="preserve">to observe the fine, </w:t>
      </w:r>
      <w:proofErr w:type="gramStart"/>
      <w:r w:rsidR="00845866">
        <w:t>highly-correlated</w:t>
      </w:r>
      <w:proofErr w:type="gramEnd"/>
      <w:r w:rsidR="00845866">
        <w:t xml:space="preserve"> curtain structure. In con</w:t>
      </w:r>
      <w:r>
        <w:t>t</w:t>
      </w:r>
      <w:r w:rsidR="00845866">
        <w:t>rast, during active conditions, the curtain</w:t>
      </w:r>
      <w:r w:rsidR="00F41301">
        <w:t xml:space="preserve"> </w:t>
      </w:r>
      <w:r w:rsidR="00845866">
        <w:t>electrons are still drifting</w:t>
      </w:r>
      <w:ins w:id="382" w:author="Halford, Alexa J. (GSFC-6750)" w:date="2020-05-26T20:57:00Z">
        <w:r w:rsidR="00DF6FAB">
          <w:t>. Still, the</w:t>
        </w:r>
      </w:ins>
      <w:del w:id="383" w:author="Halford, Alexa J. (GSFC-6750)" w:date="2020-05-26T20:57:00Z">
        <w:r w:rsidR="00845866" w:rsidDel="00DF6FAB">
          <w:delText>, but the</w:delText>
        </w:r>
      </w:del>
      <w:r w:rsidR="00845866">
        <w:t xml:space="preserve"> dynamics of an </w:t>
      </w:r>
      <w:proofErr w:type="gramStart"/>
      <w:r w:rsidR="00845866">
        <w:t>actively-changing</w:t>
      </w:r>
      <w:proofErr w:type="gramEnd"/>
      <w:r w:rsidR="00845866">
        <w:t xml:space="preserve"> magnetosphere can easily perturb</w:t>
      </w:r>
      <w:r w:rsidR="00F41301">
        <w:t xml:space="preserve"> </w:t>
      </w:r>
      <w:r w:rsidR="00845866">
        <w:t>curtain electrons until AC6 no longer observes a highly correlated structure at the same location.</w:t>
      </w:r>
    </w:p>
    <w:p w14:paraId="324E1F71" w14:textId="77777777" w:rsidR="00F41301" w:rsidRDefault="00F41301" w:rsidP="00F41301">
      <w:pPr>
        <w:ind w:left="0" w:right="0" w:firstLine="582"/>
      </w:pPr>
    </w:p>
    <w:p w14:paraId="7A191328" w14:textId="77777777" w:rsidR="00981E83" w:rsidRDefault="00845866" w:rsidP="005A1239">
      <w:pPr>
        <w:spacing w:after="152" w:line="265" w:lineRule="auto"/>
        <w:ind w:left="-478" w:right="0" w:firstLine="0"/>
      </w:pPr>
      <w:r>
        <w:rPr>
          <w:b/>
        </w:rPr>
        <w:t>6.3 Curtains Observed in The Bounce Loss Cone</w:t>
      </w:r>
    </w:p>
    <w:p w14:paraId="2F00DA75" w14:textId="77777777" w:rsidR="00981E83" w:rsidRPr="000D5F60" w:rsidRDefault="00845866" w:rsidP="00F41301">
      <w:pPr>
        <w:ind w:left="0" w:right="0" w:firstLine="720"/>
        <w:rPr>
          <w:strike/>
          <w:rPrChange w:id="384" w:author="Halford, Alexa J. (GSFC-6750)" w:date="2020-05-28T14:43:00Z">
            <w:rPr/>
          </w:rPrChange>
        </w:rPr>
      </w:pPr>
      <w:commentRangeStart w:id="385"/>
      <w:r w:rsidRPr="000D5F60">
        <w:rPr>
          <w:strike/>
          <w:rPrChange w:id="386" w:author="Halford, Alexa J. (GSFC-6750)" w:date="2020-05-28T14:43:00Z">
            <w:rPr/>
          </w:rPrChange>
        </w:rPr>
        <w:t>The evidence presented so far hint at, but not directly confirm, that curtains are</w:t>
      </w:r>
    </w:p>
    <w:p w14:paraId="4EC9928B" w14:textId="77777777" w:rsidR="00981E83" w:rsidRPr="000D5F60" w:rsidRDefault="00845866" w:rsidP="00F41301">
      <w:pPr>
        <w:ind w:left="0" w:right="0" w:firstLine="0"/>
        <w:rPr>
          <w:strike/>
          <w:rPrChange w:id="387" w:author="Halford, Alexa J. (GSFC-6750)" w:date="2020-05-28T14:43:00Z">
            <w:rPr/>
          </w:rPrChange>
        </w:rPr>
      </w:pPr>
      <w:r w:rsidRPr="000D5F60">
        <w:rPr>
          <w:strike/>
          <w:rPrChange w:id="388" w:author="Halford, Alexa J. (GSFC-6750)" w:date="2020-05-28T14:43:00Z">
            <w:rPr/>
          </w:rPrChange>
        </w:rPr>
        <w:t xml:space="preserve">connected to microbursts. </w:t>
      </w:r>
      <w:commentRangeEnd w:id="385"/>
      <w:r w:rsidR="00C95E6C" w:rsidRPr="000D5F60">
        <w:rPr>
          <w:rStyle w:val="CommentReference"/>
          <w:strike/>
          <w:rPrChange w:id="389" w:author="Halford, Alexa J. (GSFC-6750)" w:date="2020-05-28T14:43:00Z">
            <w:rPr>
              <w:rStyle w:val="CommentReference"/>
            </w:rPr>
          </w:rPrChange>
        </w:rPr>
        <w:commentReference w:id="385"/>
      </w:r>
      <w:r w:rsidRPr="000D5F60">
        <w:rPr>
          <w:strike/>
          <w:rPrChange w:id="390" w:author="Halford, Alexa J. (GSFC-6750)" w:date="2020-05-28T14:43:00Z">
            <w:rPr/>
          </w:rPrChange>
        </w:rPr>
        <w:t>But the few curtains that were observed in the bounce loss</w:t>
      </w:r>
    </w:p>
    <w:p w14:paraId="2607C8BF" w14:textId="47571504" w:rsidR="00981E83" w:rsidDel="000D5F60" w:rsidRDefault="00845866" w:rsidP="00F41301">
      <w:pPr>
        <w:ind w:left="0" w:right="0" w:firstLine="0"/>
        <w:rPr>
          <w:del w:id="391" w:author="Halford, Alexa J. (GSFC-6750)" w:date="2020-05-28T14:44:00Z"/>
        </w:rPr>
      </w:pPr>
      <w:r w:rsidRPr="000D5F60">
        <w:rPr>
          <w:strike/>
          <w:rPrChange w:id="392" w:author="Halford, Alexa J. (GSFC-6750)" w:date="2020-05-28T14:43:00Z">
            <w:rPr/>
          </w:rPrChange>
        </w:rPr>
        <w:t>cone and shown in Fig. 5 put the hypothesis into question.</w:t>
      </w:r>
      <w:r>
        <w:t xml:space="preserve"> </w:t>
      </w:r>
      <w:ins w:id="393" w:author="Halford, Alexa J. (GSFC-6750)" w:date="2020-05-28T14:43:00Z">
        <w:r w:rsidR="000D5F60">
          <w:t xml:space="preserve"> The obser</w:t>
        </w:r>
      </w:ins>
      <w:ins w:id="394" w:author="Halford, Alexa J. (GSFC-6750)" w:date="2020-05-28T14:44:00Z">
        <w:r w:rsidR="000D5F60">
          <w:t xml:space="preserve">vations of curtains in the bounce loss cone can perhaps provide clues to what the generation mechanism may be. </w:t>
        </w:r>
      </w:ins>
      <w:r>
        <w:t>These curtains were observed</w:t>
      </w:r>
      <w:ins w:id="395" w:author="Halford, Alexa J. (GSFC-6750)" w:date="2020-05-28T14:45:00Z">
        <w:r w:rsidR="000D5F60">
          <w:t xml:space="preserve"> </w:t>
        </w:r>
      </w:ins>
    </w:p>
    <w:p w14:paraId="13AD1098" w14:textId="2B9F2087" w:rsidR="00F41301" w:rsidRDefault="00845866" w:rsidP="00F41301">
      <w:pPr>
        <w:ind w:left="0" w:right="0" w:firstLine="0"/>
      </w:pPr>
      <w:r>
        <w:t>near the sea level mirror altitude curve</w:t>
      </w:r>
      <w:del w:id="396" w:author="Halford, Alexa J. (GSFC-6750)" w:date="2020-05-28T14:45:00Z">
        <w:r w:rsidDel="000D5F60">
          <w:delText>,</w:delText>
        </w:r>
      </w:del>
      <w:ins w:id="397" w:author="Halford, Alexa J. (GSFC-6750)" w:date="2020-05-28T14:45:00Z">
        <w:r w:rsidR="000D5F60">
          <w:t xml:space="preserve">. Thus </w:t>
        </w:r>
      </w:ins>
      <w:del w:id="398" w:author="Halford, Alexa J. (GSFC-6750)" w:date="2020-05-28T14:45:00Z">
        <w:r w:rsidDel="000D5F60">
          <w:delText xml:space="preserve"> thus </w:delText>
        </w:r>
      </w:del>
      <w:r>
        <w:t>they were not drifting and were precipitating for as long as 6 seconds, as shown in Fig. 5e. The curtain precipitation persisted for</w:t>
      </w:r>
      <w:r w:rsidR="005A1239">
        <w:t xml:space="preserve"> </w:t>
      </w:r>
      <w:r>
        <w:t>multiple bounce periods (≈ 1</w:t>
      </w:r>
      <w:r>
        <w:rPr>
          <w:i/>
        </w:rPr>
        <w:t>.</w:t>
      </w:r>
      <w:r>
        <w:t>5 seconds for 30 keV electrons in this region). This is a</w:t>
      </w:r>
      <w:r w:rsidR="005A1239">
        <w:t xml:space="preserve"> </w:t>
      </w:r>
      <w:r>
        <w:t>surprising result because there are relatively few mechanisms capable of persistently scattering electrons. This mechanism must be radially localized near the magnetic equator,</w:t>
      </w:r>
      <w:r w:rsidR="005A1239">
        <w:t xml:space="preserve"> </w:t>
      </w:r>
      <w:r>
        <w:t xml:space="preserve">on a scale of a few hundred kilometers. A candidate mechanism is a direct current </w:t>
      </w:r>
      <w:ins w:id="399" w:author="Halford, Alexa J. (GSFC-6750)" w:date="2020-05-26T20:57:00Z">
        <w:r w:rsidR="00DF6FAB">
          <w:t>electric</w:t>
        </w:r>
      </w:ins>
      <w:del w:id="400" w:author="Halford, Alexa J. (GSFC-6750)" w:date="2020-05-26T20:57:00Z">
        <w:r w:rsidDel="00DF6FAB">
          <w:delText>eletric</w:delText>
        </w:r>
      </w:del>
      <w:r>
        <w:t xml:space="preserve"> field that is parallel to the background magnetic field that lowers the electron mi</w:t>
      </w:r>
      <w:r w:rsidR="005A1239">
        <w:t>r</w:t>
      </w:r>
      <w:r>
        <w:t xml:space="preserve">ror point to AC6 altitudes. </w:t>
      </w:r>
    </w:p>
    <w:p w14:paraId="71625C73" w14:textId="77777777" w:rsidR="00981E83" w:rsidRDefault="00845866" w:rsidP="00F41301">
      <w:pPr>
        <w:ind w:left="0" w:right="0" w:firstLine="720"/>
      </w:pPr>
      <w:r>
        <w:t>To find the minimum potential</w:t>
      </w:r>
      <w:ins w:id="401" w:author="Halford, Alexa J. (GSFC-6750)" w:date="2020-05-26T20:57:00Z">
        <w:r w:rsidR="00DF6FAB">
          <w:t>,</w:t>
        </w:r>
      </w:ins>
      <w:r>
        <w:t xml:space="preserve"> we assume the electron is barely trapped and has a </w:t>
      </w:r>
      <w:ins w:id="402" w:author="Halford, Alexa J. (GSFC-6750)" w:date="2020-05-26T20:57:00Z">
        <w:r w:rsidR="00DF6FAB">
          <w:t>100-kilometer</w:t>
        </w:r>
      </w:ins>
      <w:del w:id="403" w:author="Halford, Alexa J. (GSFC-6750)" w:date="2020-05-26T20:57:00Z">
        <w:r w:rsidDel="00DF6FAB">
          <w:delText>100 kilometer</w:delText>
        </w:r>
      </w:del>
      <w:r>
        <w:t xml:space="preserve"> conjugate mirror point altitude in the SAA, so initially</w:t>
      </w:r>
      <w:ins w:id="404" w:author="Halford, Alexa J. (GSFC-6750)" w:date="2020-05-26T20:57:00Z">
        <w:r w:rsidR="00DF6FAB">
          <w:t>,</w:t>
        </w:r>
      </w:ins>
      <w:r>
        <w:t xml:space="preserve"> the electron will mirror above AC6 in the bounce loss cone region.</w:t>
      </w:r>
      <w:r w:rsidR="00F41301">
        <w:t xml:space="preserve"> </w:t>
      </w:r>
      <w:r>
        <w:t xml:space="preserve">To find the parallel potential, </w:t>
      </w:r>
      <w:proofErr w:type="spellStart"/>
      <w:r w:rsidRPr="005A1239">
        <w:rPr>
          <w:i/>
        </w:rPr>
        <w:t>q</w:t>
      </w:r>
      <w:r>
        <w:t>Φ</w:t>
      </w:r>
      <w:proofErr w:type="spellEnd"/>
      <w:r>
        <w:t xml:space="preserve">, we use the kinetic energy, </w:t>
      </w:r>
      <w:r w:rsidRPr="005A1239">
        <w:rPr>
          <w:i/>
        </w:rPr>
        <w:t>W</w:t>
      </w:r>
      <w:r>
        <w:t>, of a 30 keV electron at its</w:t>
      </w:r>
      <w:r w:rsidR="005A1239">
        <w:t xml:space="preserve"> </w:t>
      </w:r>
      <w:r>
        <w:t xml:space="preserve">initial mirror point with a magnetic field strength of </w:t>
      </w:r>
      <w:r w:rsidRPr="005A1239">
        <w:rPr>
          <w:i/>
        </w:rPr>
        <w:t>B</w:t>
      </w:r>
      <w:r w:rsidRPr="005A1239">
        <w:rPr>
          <w:i/>
          <w:vertAlign w:val="subscript"/>
        </w:rPr>
        <w:t>i</w:t>
      </w:r>
      <w:r>
        <w:t>. The kinetic energy</w:t>
      </w:r>
      <w:r w:rsidR="005A1239">
        <w:t xml:space="preserve"> </w:t>
      </w:r>
      <w:r>
        <w:t xml:space="preserve">at the initial mirror point can be written as </w:t>
      </w:r>
      <w:r>
        <w:rPr>
          <w:i/>
        </w:rPr>
        <w:t>W</w:t>
      </w:r>
      <w:r>
        <w:rPr>
          <w:i/>
          <w:vertAlign w:val="subscript"/>
        </w:rPr>
        <w:t xml:space="preserve">i </w:t>
      </w:r>
      <w:r>
        <w:t xml:space="preserve">= </w:t>
      </w:r>
      <w:r>
        <w:rPr>
          <w:i/>
        </w:rPr>
        <w:t>µB</w:t>
      </w:r>
      <w:r>
        <w:rPr>
          <w:i/>
          <w:vertAlign w:val="subscript"/>
        </w:rPr>
        <w:t>i</w:t>
      </w:r>
      <w:ins w:id="405" w:author="Halford, Alexa J. (GSFC-6750)" w:date="2020-05-26T20:57:00Z">
        <w:r w:rsidR="00DF6FAB">
          <w:rPr>
            <w:i/>
            <w:vertAlign w:val="subscript"/>
          </w:rPr>
          <w:t>,</w:t>
        </w:r>
      </w:ins>
      <w:r>
        <w:rPr>
          <w:i/>
          <w:vertAlign w:val="subscript"/>
        </w:rPr>
        <w:t xml:space="preserve"> </w:t>
      </w:r>
      <w:r>
        <w:t xml:space="preserve">where </w:t>
      </w:r>
      <w:r>
        <w:rPr>
          <w:i/>
        </w:rPr>
        <w:t xml:space="preserve">µ </w:t>
      </w:r>
      <w:r>
        <w:t>is the first adiabatic</w:t>
      </w:r>
      <w:r w:rsidR="005A1239">
        <w:t xml:space="preserve"> </w:t>
      </w:r>
      <w:r>
        <w:t xml:space="preserve">invariant that is conserved during this acceleration. When a parallel potential acts </w:t>
      </w:r>
      <w:ins w:id="406" w:author="Halford, Alexa J. (GSFC-6750)" w:date="2020-05-26T20:57:00Z">
        <w:r w:rsidR="00DF6FAB">
          <w:t>on the</w:t>
        </w:r>
      </w:ins>
      <w:del w:id="407" w:author="Halford, Alexa J. (GSFC-6750)" w:date="2020-05-26T20:57:00Z">
        <w:r w:rsidDel="00DF6FAB">
          <w:delText>onthe</w:delText>
        </w:r>
      </w:del>
      <w:r>
        <w:t xml:space="preserve"> electron of charge </w:t>
      </w:r>
      <w:r>
        <w:rPr>
          <w:i/>
        </w:rPr>
        <w:t xml:space="preserve">q </w:t>
      </w:r>
      <w:r>
        <w:t xml:space="preserve">and does </w:t>
      </w:r>
      <w:proofErr w:type="spellStart"/>
      <w:r>
        <w:rPr>
          <w:i/>
        </w:rPr>
        <w:t>q</w:t>
      </w:r>
      <w:r>
        <w:t>Φ</w:t>
      </w:r>
      <w:proofErr w:type="spellEnd"/>
      <w:r>
        <w:t xml:space="preserve"> amount of work</w:t>
      </w:r>
      <w:ins w:id="408" w:author="Halford, Alexa J. (GSFC-6750)" w:date="2020-05-26T20:57:00Z">
        <w:r w:rsidR="00DF6FAB">
          <w:t>,</w:t>
        </w:r>
      </w:ins>
      <w:r>
        <w:t xml:space="preserve"> the electron will mirror closer to Earth’s surface and mirror at a field strength </w:t>
      </w:r>
      <w:r>
        <w:rPr>
          <w:i/>
        </w:rPr>
        <w:t>B</w:t>
      </w:r>
      <w:r>
        <w:rPr>
          <w:i/>
          <w:vertAlign w:val="subscript"/>
        </w:rPr>
        <w:t xml:space="preserve">f </w:t>
      </w:r>
      <w:r>
        <w:t xml:space="preserve">where its final energy is </w:t>
      </w:r>
      <w:proofErr w:type="spellStart"/>
      <w:r>
        <w:rPr>
          <w:i/>
        </w:rPr>
        <w:t>W</w:t>
      </w:r>
      <w:r>
        <w:rPr>
          <w:i/>
          <w:vertAlign w:val="subscript"/>
        </w:rPr>
        <w:t>f</w:t>
      </w:r>
      <w:proofErr w:type="spellEnd"/>
      <w:r>
        <w:rPr>
          <w:i/>
          <w:vertAlign w:val="subscript"/>
        </w:rPr>
        <w:t xml:space="preserve"> </w:t>
      </w:r>
      <w:r>
        <w:t xml:space="preserve">= </w:t>
      </w:r>
      <w:r>
        <w:rPr>
          <w:i/>
        </w:rPr>
        <w:t>µB</w:t>
      </w:r>
      <w:r>
        <w:rPr>
          <w:i/>
          <w:vertAlign w:val="subscript"/>
        </w:rPr>
        <w:t>f</w:t>
      </w:r>
      <w:r>
        <w:t>. Now we relate the initial and final kinetic energy of the electron,</w:t>
      </w:r>
    </w:p>
    <w:p w14:paraId="6581A1AF" w14:textId="77777777" w:rsidR="00981E83" w:rsidRDefault="00845866">
      <w:pPr>
        <w:tabs>
          <w:tab w:val="center" w:pos="4557"/>
          <w:tab w:val="center" w:pos="8390"/>
        </w:tabs>
        <w:spacing w:after="150" w:line="259" w:lineRule="auto"/>
        <w:ind w:left="0" w:right="0" w:firstLine="0"/>
      </w:pPr>
      <w:r>
        <w:rPr>
          <w:rFonts w:ascii="Calibri" w:eastAsia="Calibri" w:hAnsi="Calibri" w:cs="Calibri"/>
          <w:sz w:val="22"/>
        </w:rPr>
        <w:tab/>
      </w:r>
      <w:r>
        <w:rPr>
          <w:i/>
        </w:rPr>
        <w:t>µB</w:t>
      </w:r>
      <w:r>
        <w:rPr>
          <w:i/>
          <w:vertAlign w:val="subscript"/>
        </w:rPr>
        <w:t xml:space="preserve">f </w:t>
      </w:r>
      <w:r>
        <w:t xml:space="preserve">= </w:t>
      </w:r>
      <w:r>
        <w:rPr>
          <w:i/>
        </w:rPr>
        <w:t>µB</w:t>
      </w:r>
      <w:r>
        <w:rPr>
          <w:i/>
          <w:vertAlign w:val="subscript"/>
        </w:rPr>
        <w:t xml:space="preserve">i </w:t>
      </w:r>
      <w:r>
        <w:t xml:space="preserve">+ </w:t>
      </w:r>
      <w:proofErr w:type="spellStart"/>
      <w:r>
        <w:rPr>
          <w:i/>
        </w:rPr>
        <w:t>q</w:t>
      </w:r>
      <w:r>
        <w:t>Φ</w:t>
      </w:r>
      <w:proofErr w:type="spellEnd"/>
      <w:r>
        <w:rPr>
          <w:i/>
        </w:rPr>
        <w:t>.</w:t>
      </w:r>
      <w:r>
        <w:rPr>
          <w:i/>
        </w:rPr>
        <w:tab/>
      </w:r>
      <w:r>
        <w:t>(1)</w:t>
      </w:r>
    </w:p>
    <w:p w14:paraId="3924A4CB" w14:textId="3DD644B9" w:rsidR="00981E83" w:rsidRDefault="00845866">
      <w:pPr>
        <w:spacing w:after="269"/>
        <w:ind w:left="-5" w:right="393"/>
      </w:pPr>
      <w:r>
        <w:t xml:space="preserve">Then we solve for </w:t>
      </w:r>
      <w:proofErr w:type="spellStart"/>
      <w:r>
        <w:rPr>
          <w:i/>
        </w:rPr>
        <w:t>q</w:t>
      </w:r>
      <w:r>
        <w:t>Φ</w:t>
      </w:r>
      <w:proofErr w:type="spellEnd"/>
      <w:r>
        <w:t xml:space="preserve"> and substitute </w:t>
      </w:r>
      <w:r>
        <w:rPr>
          <w:i/>
        </w:rPr>
        <w:t xml:space="preserve">µ </w:t>
      </w:r>
      <w:r>
        <w:t>to express the above equation as a function of the initial kinetic energy</w:t>
      </w:r>
    </w:p>
    <w:p w14:paraId="4DD2E101" w14:textId="77777777" w:rsidR="00981E83" w:rsidRDefault="00845866">
      <w:pPr>
        <w:tabs>
          <w:tab w:val="center" w:pos="4539"/>
          <w:tab w:val="center" w:pos="8390"/>
        </w:tabs>
        <w:spacing w:after="69" w:line="259" w:lineRule="auto"/>
        <w:ind w:left="0" w:right="0" w:firstLine="0"/>
      </w:pPr>
      <w:r>
        <w:rPr>
          <w:rFonts w:ascii="Calibri" w:eastAsia="Calibri" w:hAnsi="Calibri" w:cs="Calibri"/>
          <w:sz w:val="22"/>
        </w:rPr>
        <w:tab/>
      </w:r>
      <w:r>
        <w:rPr>
          <w:noProof/>
        </w:rPr>
        <w:drawing>
          <wp:inline distT="0" distB="0" distL="0" distR="0" wp14:anchorId="097CD7E1" wp14:editId="1572786E">
            <wp:extent cx="1051560" cy="292609"/>
            <wp:effectExtent l="0" t="0" r="0" b="0"/>
            <wp:docPr id="38543" name="Picture 38543"/>
            <wp:cNvGraphicFramePr/>
            <a:graphic xmlns:a="http://schemas.openxmlformats.org/drawingml/2006/main">
              <a:graphicData uri="http://schemas.openxmlformats.org/drawingml/2006/picture">
                <pic:pic xmlns:pic="http://schemas.openxmlformats.org/drawingml/2006/picture">
                  <pic:nvPicPr>
                    <pic:cNvPr id="38543" name="Picture 38543"/>
                    <pic:cNvPicPr/>
                  </pic:nvPicPr>
                  <pic:blipFill>
                    <a:blip r:embed="rId16"/>
                    <a:stretch>
                      <a:fillRect/>
                    </a:stretch>
                  </pic:blipFill>
                  <pic:spPr>
                    <a:xfrm>
                      <a:off x="0" y="0"/>
                      <a:ext cx="1051560" cy="292609"/>
                    </a:xfrm>
                    <a:prstGeom prst="rect">
                      <a:avLst/>
                    </a:prstGeom>
                  </pic:spPr>
                </pic:pic>
              </a:graphicData>
            </a:graphic>
          </wp:inline>
        </w:drawing>
      </w:r>
      <w:r>
        <w:rPr>
          <w:i/>
        </w:rPr>
        <w:t>.</w:t>
      </w:r>
      <w:r>
        <w:rPr>
          <w:i/>
        </w:rPr>
        <w:tab/>
      </w:r>
      <w:r>
        <w:t>(2)</w:t>
      </w:r>
    </w:p>
    <w:p w14:paraId="2E0EB45D" w14:textId="77777777" w:rsidR="00F41301" w:rsidRDefault="00845866" w:rsidP="00AD5DBB">
      <w:pPr>
        <w:ind w:left="0" w:right="648" w:firstLine="0"/>
      </w:pPr>
      <w:r>
        <w:t xml:space="preserve">The parallel potential is proportional to </w:t>
      </w:r>
      <w:r w:rsidRPr="00AD5DBB">
        <w:rPr>
          <w:i/>
        </w:rPr>
        <w:t>W</w:t>
      </w:r>
      <w:r w:rsidRPr="00AD5DBB">
        <w:rPr>
          <w:i/>
          <w:vertAlign w:val="subscript"/>
        </w:rPr>
        <w:t>i</w:t>
      </w:r>
      <w:ins w:id="409" w:author="Halford, Alexa J. (GSFC-6750)" w:date="2020-05-26T20:58:00Z">
        <w:r w:rsidR="00DF6FAB">
          <w:rPr>
            <w:i/>
            <w:vertAlign w:val="subscript"/>
          </w:rPr>
          <w:t>,</w:t>
        </w:r>
      </w:ins>
      <w:r w:rsidRPr="00AD5DBB">
        <w:rPr>
          <w:i/>
          <w:vertAlign w:val="subscript"/>
        </w:rPr>
        <w:t xml:space="preserve"> </w:t>
      </w:r>
      <w:r>
        <w:t>so a larger potential is necessary to accelerate higher energy electrons. AC6 dos1 electron energy response increases rapidly from</w:t>
      </w:r>
      <w:r w:rsidR="00AD5DBB">
        <w:t xml:space="preserve"> </w:t>
      </w:r>
      <w:r>
        <w:t>30 keV to a peak at 100 keV (O’Brien et al., 2019, Figure 2), therefore our assumption</w:t>
      </w:r>
      <w:r w:rsidR="00AD5DBB">
        <w:t xml:space="preserve"> </w:t>
      </w:r>
      <w:r>
        <w:t xml:space="preserve">that </w:t>
      </w:r>
      <w:r w:rsidRPr="00AD5DBB">
        <w:rPr>
          <w:i/>
        </w:rPr>
        <w:t>W</w:t>
      </w:r>
      <w:r w:rsidRPr="00AD5DBB">
        <w:rPr>
          <w:i/>
          <w:vertAlign w:val="subscript"/>
        </w:rPr>
        <w:t xml:space="preserve">i </w:t>
      </w:r>
      <w:r>
        <w:t>= 30 keV will underestimate the parallel potential. In reality, the counts observed by AC6 is a convolution of, among other things, the AC6 dos1 electron energy</w:t>
      </w:r>
      <w:r w:rsidR="00AD5DBB">
        <w:t xml:space="preserve"> </w:t>
      </w:r>
      <w:r>
        <w:t>response and the falling electron energy spectrum. Thus, the majority of electrons that</w:t>
      </w:r>
      <w:r w:rsidR="00AD5DBB">
        <w:t xml:space="preserve"> A</w:t>
      </w:r>
      <w:r>
        <w:t>C6 observed have energies close to 30 keV</w:t>
      </w:r>
      <w:ins w:id="410" w:author="Halford, Alexa J. (GSFC-6750)" w:date="2020-05-26T20:58:00Z">
        <w:r w:rsidR="00DF6FAB">
          <w:t>,</w:t>
        </w:r>
      </w:ins>
      <w:r>
        <w:t xml:space="preserve"> and the </w:t>
      </w:r>
      <w:r>
        <w:rPr>
          <w:i/>
        </w:rPr>
        <w:t>W</w:t>
      </w:r>
      <w:r>
        <w:rPr>
          <w:i/>
          <w:vertAlign w:val="subscript"/>
        </w:rPr>
        <w:t xml:space="preserve">i </w:t>
      </w:r>
      <w:r>
        <w:t>= 30 is an appropriate approximation.</w:t>
      </w:r>
      <w:r w:rsidR="00AD5DBB">
        <w:t xml:space="preserve"> </w:t>
      </w:r>
    </w:p>
    <w:p w14:paraId="052A14D4" w14:textId="77777777" w:rsidR="00F41301" w:rsidRDefault="00845866" w:rsidP="00F41301">
      <w:pPr>
        <w:ind w:left="0" w:right="648" w:firstLine="720"/>
      </w:pPr>
      <w:r>
        <w:t xml:space="preserve">We again used IRBEM-Lib to estimate </w:t>
      </w:r>
      <w:proofErr w:type="spellStart"/>
      <w:r>
        <w:rPr>
          <w:i/>
        </w:rPr>
        <w:t>q</w:t>
      </w:r>
      <w:r>
        <w:t>Φ</w:t>
      </w:r>
      <w:proofErr w:type="spellEnd"/>
      <w:r>
        <w:t>. For each example</w:t>
      </w:r>
      <w:ins w:id="411" w:author="Halford, Alexa J. (GSFC-6750)" w:date="2020-05-26T20:58:00Z">
        <w:r w:rsidR="00DF6FAB">
          <w:t>,</w:t>
        </w:r>
      </w:ins>
      <w:r>
        <w:t xml:space="preserve"> </w:t>
      </w:r>
      <w:ins w:id="412" w:author="Halford, Alexa J. (GSFC-6750)" w:date="2020-05-26T20:58:00Z">
        <w:r w:rsidR="00DF6FAB">
          <w:t xml:space="preserve">the </w:t>
        </w:r>
      </w:ins>
      <w:r>
        <w:t>curtain in Fig. 5, we</w:t>
      </w:r>
      <w:r w:rsidR="00AD5DBB">
        <w:t xml:space="preserve"> </w:t>
      </w:r>
      <w:r>
        <w:t xml:space="preserve">first estimated the local magnetic field, </w:t>
      </w:r>
      <w:r>
        <w:rPr>
          <w:i/>
        </w:rPr>
        <w:t>B</w:t>
      </w:r>
      <w:r>
        <w:rPr>
          <w:i/>
          <w:vertAlign w:val="subscript"/>
        </w:rPr>
        <w:t>f</w:t>
      </w:r>
      <w:r>
        <w:t xml:space="preserve">, that the electron descended to after the acceleration. Then we traced the local field line into the SAA. We estimated </w:t>
      </w:r>
      <w:r>
        <w:rPr>
          <w:i/>
        </w:rPr>
        <w:t>B</w:t>
      </w:r>
      <w:r>
        <w:rPr>
          <w:i/>
          <w:vertAlign w:val="subscript"/>
        </w:rPr>
        <w:t xml:space="preserve">i </w:t>
      </w:r>
      <w:r>
        <w:t xml:space="preserve">at 100 </w:t>
      </w:r>
      <w:ins w:id="413" w:author="Halford, Alexa J. (GSFC-6750)" w:date="2020-05-26T20:58:00Z">
        <w:r w:rsidR="00DF6FAB">
          <w:t>kilometers</w:t>
        </w:r>
      </w:ins>
      <w:del w:id="414" w:author="Halford, Alexa J. (GSFC-6750)" w:date="2020-05-26T20:58:00Z">
        <w:r w:rsidDel="00DF6FAB">
          <w:delText>kil</w:delText>
        </w:r>
        <w:r w:rsidR="00AD5DBB" w:rsidDel="00DF6FAB">
          <w:delText>meters</w:delText>
        </w:r>
      </w:del>
      <w:r>
        <w:t xml:space="preserve"> altitude in the SAA for barely trapped electrons. With the initial and final </w:t>
      </w:r>
      <w:r>
        <w:rPr>
          <w:i/>
        </w:rPr>
        <w:t>B</w:t>
      </w:r>
      <w:r>
        <w:t>,</w:t>
      </w:r>
      <w:r w:rsidR="00AD5DBB">
        <w:t xml:space="preserve"> </w:t>
      </w:r>
      <w:r>
        <w:t xml:space="preserve">along with </w:t>
      </w:r>
      <w:r>
        <w:rPr>
          <w:i/>
        </w:rPr>
        <w:t xml:space="preserve">W </w:t>
      </w:r>
      <w:r>
        <w:t xml:space="preserve">= 30 keV, the minimum potential was between </w:t>
      </w:r>
      <w:proofErr w:type="spellStart"/>
      <w:r>
        <w:rPr>
          <w:i/>
        </w:rPr>
        <w:t>q</w:t>
      </w:r>
      <w:r>
        <w:t>Φ</w:t>
      </w:r>
      <w:proofErr w:type="spellEnd"/>
      <w:r>
        <w:t xml:space="preserve"> = 1 − 4 kV for the </w:t>
      </w:r>
      <w:ins w:id="415" w:author="Halford, Alexa J. (GSFC-6750)" w:date="2020-05-26T20:59:00Z">
        <w:r w:rsidR="00DF6FAB">
          <w:t>four</w:t>
        </w:r>
      </w:ins>
      <w:del w:id="416" w:author="Halford, Alexa J. (GSFC-6750)" w:date="2020-05-26T20:59:00Z">
        <w:r w:rsidDel="00DF6FAB">
          <w:delText>4</w:delText>
        </w:r>
      </w:del>
      <w:r>
        <w:t xml:space="preserve"> examples shown in Fig. 5.</w:t>
      </w:r>
    </w:p>
    <w:p w14:paraId="3A6DAF9B" w14:textId="0EBE3380" w:rsidR="00F41301" w:rsidRDefault="00845866" w:rsidP="00F41301">
      <w:pPr>
        <w:ind w:left="0" w:right="648" w:firstLine="720"/>
      </w:pPr>
      <w:r>
        <w:lastRenderedPageBreak/>
        <w:t xml:space="preserve">The range of estimated potentials is typical for the aurora. </w:t>
      </w:r>
      <w:proofErr w:type="spellStart"/>
      <w:r>
        <w:t>Partamies</w:t>
      </w:r>
      <w:proofErr w:type="spellEnd"/>
      <w:r>
        <w:t xml:space="preserve"> et al. (2008)</w:t>
      </w:r>
      <w:r w:rsidR="00F41301">
        <w:t xml:space="preserve"> </w:t>
      </w:r>
      <w:r>
        <w:t xml:space="preserve">used the observations made by the Fast Auroral </w:t>
      </w:r>
      <w:proofErr w:type="spellStart"/>
      <w:r>
        <w:t>SnapshoT</w:t>
      </w:r>
      <w:proofErr w:type="spellEnd"/>
      <w:r>
        <w:t xml:space="preserve"> (FAST) mission</w:t>
      </w:r>
      <w:ins w:id="417" w:author="Halford, Alexa J. (GSFC-6750)" w:date="2020-05-26T20:59:00Z">
        <w:r w:rsidR="00DF6FAB">
          <w:t>. They reported</w:t>
        </w:r>
      </w:ins>
      <w:del w:id="418" w:author="Halford, Alexa J. (GSFC-6750)" w:date="2020-05-26T20:59:00Z">
        <w:r w:rsidDel="00DF6FAB">
          <w:delText xml:space="preserve"> and reported</w:delText>
        </w:r>
      </w:del>
      <w:r w:rsidR="00F41301">
        <w:t xml:space="preserve"> </w:t>
      </w:r>
      <w:r>
        <w:t xml:space="preserve">that the auroral inverted-V electron precipitation structures, with </w:t>
      </w:r>
      <w:commentRangeStart w:id="419"/>
      <w:r>
        <w:t>electron energies up</w:t>
      </w:r>
      <w:r w:rsidR="00F41301">
        <w:t xml:space="preserve"> </w:t>
      </w:r>
      <w:r>
        <w:t>to a few tens of keV</w:t>
      </w:r>
      <w:commentRangeEnd w:id="419"/>
      <w:r w:rsidR="0025121D">
        <w:rPr>
          <w:rStyle w:val="CommentReference"/>
        </w:rPr>
        <w:commentReference w:id="419"/>
      </w:r>
      <w:r>
        <w:t xml:space="preserve">, were accelerated by 2-4 kV parallel potentials. The inverted-V structure and curtains share </w:t>
      </w:r>
      <w:ins w:id="420" w:author="Halford, Alexa J. (GSFC-6750)" w:date="2020-05-26T20:59:00Z">
        <w:r w:rsidR="00DF6FAB">
          <w:t>several</w:t>
        </w:r>
      </w:ins>
      <w:del w:id="421" w:author="Halford, Alexa J. (GSFC-6750)" w:date="2020-05-26T20:59:00Z">
        <w:r w:rsidDel="00DF6FAB">
          <w:delText>a number of</w:delText>
        </w:r>
      </w:del>
      <w:r>
        <w:t xml:space="preserve"> similarities</w:t>
      </w:r>
      <w:ins w:id="422" w:author="Halford, Alexa J. (GSFC-6750)" w:date="2020-05-26T20:59:00Z">
        <w:r w:rsidR="00DF6FAB">
          <w:t>,</w:t>
        </w:r>
      </w:ins>
      <w:r>
        <w:t xml:space="preserve"> including</w:t>
      </w:r>
      <w:del w:id="423" w:author="Halford, Alexa J. (GSFC-6750)" w:date="2020-05-26T21:00:00Z">
        <w:r w:rsidDel="00DF6FAB">
          <w:delText>:</w:delText>
        </w:r>
      </w:del>
      <w:r>
        <w:t xml:space="preserve"> their energy, latitudinal width,</w:t>
      </w:r>
      <w:r w:rsidR="00F41301">
        <w:t xml:space="preserve"> </w:t>
      </w:r>
      <w:r>
        <w:t xml:space="preserve">and high </w:t>
      </w:r>
      <w:ins w:id="424" w:author="Halford, Alexa J. (GSFC-6750)" w:date="2020-05-26T21:00:00Z">
        <w:r w:rsidR="00DF6FAB">
          <w:t>occurrence</w:t>
        </w:r>
      </w:ins>
      <w:del w:id="425" w:author="Halford, Alexa J. (GSFC-6750)" w:date="2020-05-26T21:00:00Z">
        <w:r w:rsidDel="00DF6FAB">
          <w:delText>occurance</w:delText>
        </w:r>
      </w:del>
      <w:r>
        <w:t xml:space="preserve"> rate in the midnight MLT region. A possible connection between the</w:t>
      </w:r>
      <w:r w:rsidR="00F41301">
        <w:t xml:space="preserve"> </w:t>
      </w:r>
      <w:r>
        <w:t>inverted-V structures is intriguing, but by itself</w:t>
      </w:r>
      <w:ins w:id="426" w:author="Halford, Alexa J. (GSFC-6750)" w:date="2020-05-26T21:00:00Z">
        <w:r w:rsidR="00DF6FAB">
          <w:t>,</w:t>
        </w:r>
      </w:ins>
      <w:r>
        <w:t xml:space="preserve"> AC6 </w:t>
      </w:r>
      <w:del w:id="427" w:author="Halford, Alexa J. (GSFC-6750)" w:date="2020-05-28T14:51:00Z">
        <w:r w:rsidDel="00EF7750">
          <w:delText>can not</w:delText>
        </w:r>
      </w:del>
      <w:ins w:id="428" w:author="Halford, Alexa J. (GSFC-6750)" w:date="2020-05-28T14:51:00Z">
        <w:r w:rsidR="00EF7750">
          <w:t>cannot</w:t>
        </w:r>
      </w:ins>
      <w:r>
        <w:t xml:space="preserve"> easily test this hypothesis. A follow-on study can incorporate the list of observed curtains with ground-based auroral imagers and look for simultaneous occurrence of curtains and </w:t>
      </w:r>
      <w:ins w:id="429" w:author="Halford, Alexa J. (GSFC-6750)" w:date="2020-05-26T21:00:00Z">
        <w:r w:rsidR="00DF6FAB">
          <w:t>mesoscale</w:t>
        </w:r>
      </w:ins>
      <w:del w:id="430" w:author="Halford, Alexa J. (GSFC-6750)" w:date="2020-05-26T21:00:00Z">
        <w:r w:rsidDel="00DF6FAB">
          <w:delText>meso-scale</w:delText>
        </w:r>
      </w:del>
      <w:r>
        <w:t xml:space="preserve"> auroral arcs.</w:t>
      </w:r>
      <w:r w:rsidR="00F41301">
        <w:t xml:space="preserve"> </w:t>
      </w:r>
    </w:p>
    <w:p w14:paraId="1CF695B1" w14:textId="2010BC8C" w:rsidR="00981E83" w:rsidRDefault="00845866" w:rsidP="00F41301">
      <w:pPr>
        <w:ind w:left="0" w:right="648" w:firstLine="720"/>
      </w:pPr>
      <w:r>
        <w:t>Outside of the BLC, the lack of pitch angle</w:t>
      </w:r>
      <w:ins w:id="431" w:author="Halford, Alexa J. (GSFC-6750)" w:date="2020-05-28T14:51:00Z">
        <w:r w:rsidR="00EF7750">
          <w:t xml:space="preserve"> and energy</w:t>
        </w:r>
      </w:ins>
      <w:r>
        <w:t xml:space="preserve"> information makes the AC6 electron</w:t>
      </w:r>
      <w:r w:rsidR="005A1239">
        <w:t xml:space="preserve"> </w:t>
      </w:r>
      <w:r>
        <w:t>data ambiguous</w:t>
      </w:r>
      <w:ins w:id="432" w:author="Halford, Alexa J. (GSFC-6750)" w:date="2020-05-26T21:00:00Z">
        <w:r w:rsidR="00DF6FAB">
          <w:t>. Still, the</w:t>
        </w:r>
      </w:ins>
      <w:del w:id="433" w:author="Halford, Alexa J. (GSFC-6750)" w:date="2020-05-26T21:00:00Z">
        <w:r w:rsidDel="00DF6FAB">
          <w:delText>, but the</w:delText>
        </w:r>
      </w:del>
      <w:r>
        <w:t xml:space="preserve"> curtains observed in the BLC suggest that some curtains continuously precipitate for multiple seconds. Curtains could be a significant source of energetic electrons into the atmosphere. Energetic electron precipitation produces odd Nitrogen (HO</w:t>
      </w:r>
      <w:r>
        <w:rPr>
          <w:vertAlign w:val="subscript"/>
        </w:rPr>
        <w:t>X</w:t>
      </w:r>
      <w:r>
        <w:t xml:space="preserve">) that is currently underestimated by atmospheric models such as the </w:t>
      </w:r>
      <w:ins w:id="434" w:author="Halford, Alexa J. (GSFC-6750)" w:date="2020-05-26T21:01:00Z">
        <w:r w:rsidR="00DF6FAB">
          <w:t>widely</w:t>
        </w:r>
      </w:ins>
      <w:del w:id="435" w:author="Halford, Alexa J. (GSFC-6750)" w:date="2020-05-26T21:01:00Z">
        <w:r w:rsidDel="00DF6FAB">
          <w:delText>widel</w:delText>
        </w:r>
      </w:del>
      <w:r w:rsidR="00AD5DBB">
        <w:rPr>
          <w:rFonts w:ascii="Calibri" w:eastAsia="Calibri" w:hAnsi="Calibri" w:cs="Calibri"/>
          <w:sz w:val="10"/>
        </w:rPr>
        <w:t xml:space="preserve"> </w:t>
      </w:r>
      <w:r>
        <w:t>used Whole Atmosphere Community Climate Model (WACCM) (e.g.</w:t>
      </w:r>
      <w:ins w:id="436" w:author="Halford, Alexa J. (GSFC-6750)" w:date="2020-05-26T21:01:00Z">
        <w:r w:rsidR="00DF6FAB">
          <w:t>,</w:t>
        </w:r>
      </w:ins>
      <w:r>
        <w:t xml:space="preserve"> Randall et al., 2015). A comprehensive study of the curtain impact on the atmosphere can be done with an AC6-like mission with pitch angle and energy resolution.</w:t>
      </w:r>
    </w:p>
    <w:p w14:paraId="3AD96C9C" w14:textId="77777777" w:rsidR="00F41301" w:rsidRDefault="00F41301" w:rsidP="00AD5DBB">
      <w:pPr>
        <w:pStyle w:val="Heading1"/>
        <w:tabs>
          <w:tab w:val="center" w:pos="1393"/>
        </w:tabs>
        <w:ind w:left="1075" w:firstLine="0"/>
      </w:pPr>
    </w:p>
    <w:p w14:paraId="4228772F" w14:textId="77777777" w:rsidR="00981E83" w:rsidRDefault="00845866" w:rsidP="00AD5DBB">
      <w:pPr>
        <w:pStyle w:val="Heading1"/>
        <w:tabs>
          <w:tab w:val="center" w:pos="1393"/>
        </w:tabs>
        <w:ind w:left="1075" w:firstLine="0"/>
      </w:pPr>
      <w:r>
        <w:t>7 Conclusions</w:t>
      </w:r>
    </w:p>
    <w:p w14:paraId="2571301A" w14:textId="77777777" w:rsidR="00981E83" w:rsidRDefault="00845866" w:rsidP="00AD5DBB">
      <w:pPr>
        <w:spacing w:after="403"/>
        <w:ind w:left="0" w:right="0" w:firstLine="0"/>
      </w:pPr>
      <w:r>
        <w:t>The 1,634 confirmed curtains allowed us to make the following inferences:</w:t>
      </w:r>
    </w:p>
    <w:p w14:paraId="024F09C0" w14:textId="77777777" w:rsidR="00981E83" w:rsidRDefault="00845866" w:rsidP="00AD5DBB">
      <w:pPr>
        <w:spacing w:after="44"/>
        <w:ind w:left="0" w:right="0" w:firstLine="0"/>
      </w:pPr>
      <w:r>
        <w:t>1. Curtains are very narrow</w:t>
      </w:r>
      <w:ins w:id="437" w:author="Halford, Alexa J. (GSFC-6750)" w:date="2020-05-26T21:01:00Z">
        <w:r w:rsidR="00DF6FAB">
          <w:t xml:space="preserve">, </w:t>
        </w:r>
      </w:ins>
      <w:r>
        <w:t>—90% are less than 20 kilometers wide in latitude.</w:t>
      </w:r>
    </w:p>
    <w:p w14:paraId="2D35B5FC" w14:textId="77777777" w:rsidR="00981E83" w:rsidRDefault="00845866" w:rsidP="00AD5DBB">
      <w:pPr>
        <w:spacing w:after="35"/>
        <w:ind w:left="0" w:right="0" w:firstLine="0"/>
      </w:pPr>
      <w:r>
        <w:t>2. Curtains are observed in the outer radiation belt, predominately in the midnight and the late morning MLT regions, and during active geomagnetic periods.</w:t>
      </w:r>
    </w:p>
    <w:p w14:paraId="009356F9" w14:textId="77777777" w:rsidR="00981E83" w:rsidRDefault="005A1239" w:rsidP="005A1239">
      <w:pPr>
        <w:spacing w:after="388"/>
        <w:ind w:left="0" w:right="255" w:firstLine="0"/>
      </w:pPr>
      <w:r>
        <w:t>3</w:t>
      </w:r>
      <w:r w:rsidR="00845866">
        <w:t>. Some curtains continuously precipitate into the atmosphere for multiple seconds.</w:t>
      </w:r>
    </w:p>
    <w:p w14:paraId="2F7C5172" w14:textId="77777777" w:rsidR="00981E83" w:rsidRDefault="00845866" w:rsidP="00F41301">
      <w:pPr>
        <w:spacing w:after="151"/>
        <w:ind w:left="155" w:right="255" w:firstLine="565"/>
      </w:pPr>
      <w:commentRangeStart w:id="438"/>
      <w:r>
        <w:t>Curtain precipitation is remarkably narrow</w:t>
      </w:r>
      <w:ins w:id="439" w:author="Halford, Alexa J. (GSFC-6750)" w:date="2020-05-26T21:01:00Z">
        <w:r w:rsidR="00EF48C3">
          <w:t>,</w:t>
        </w:r>
      </w:ins>
      <w:r>
        <w:t xml:space="preserve"> with a fine structure that persists for</w:t>
      </w:r>
      <w:r w:rsidR="00AD5DBB">
        <w:rPr>
          <w:rFonts w:ascii="Calibri" w:eastAsia="Calibri" w:hAnsi="Calibri" w:cs="Calibri"/>
          <w:sz w:val="10"/>
        </w:rPr>
        <w:t xml:space="preserve"> </w:t>
      </w:r>
      <w:r>
        <w:t>multiple seconds. Either the scattering mechanism that continuously generates curtains is physically static for multiple seconds, or the curtain electron drift is often undisturbed.</w:t>
      </w:r>
    </w:p>
    <w:p w14:paraId="4F4D44BA" w14:textId="77777777" w:rsidR="00981E83" w:rsidRDefault="00845866" w:rsidP="00F41301">
      <w:pPr>
        <w:ind w:left="155" w:right="0" w:firstLine="565"/>
      </w:pPr>
      <w:r>
        <w:t>The curtain-microburst relationship hypothesized in Blake and O’Brien (2016) is</w:t>
      </w:r>
    </w:p>
    <w:p w14:paraId="62526F65" w14:textId="77777777" w:rsidR="00981E83" w:rsidRDefault="00845866" w:rsidP="005A1239">
      <w:pPr>
        <w:ind w:left="155" w:right="0" w:firstLine="0"/>
      </w:pPr>
      <w:r>
        <w:t>not clear. The two results in support of the hypothesis are: curtain width and microburst</w:t>
      </w:r>
    </w:p>
    <w:p w14:paraId="0F88535B" w14:textId="77777777" w:rsidR="00981E83" w:rsidRDefault="00845866" w:rsidP="005A1239">
      <w:pPr>
        <w:ind w:left="155" w:right="0" w:firstLine="0"/>
      </w:pPr>
      <w:r>
        <w:t>size distributions are very similar, and the limited AC6 coverage in MLT shows that both</w:t>
      </w:r>
    </w:p>
    <w:p w14:paraId="7BF27F7B" w14:textId="77777777" w:rsidR="00981E83" w:rsidRDefault="00845866" w:rsidP="005A1239">
      <w:pPr>
        <w:ind w:left="155" w:right="0" w:firstLine="0"/>
      </w:pPr>
      <w:r>
        <w:t>occur in similar locations in the magnetosphere. But curtains observed in the bounce</w:t>
      </w:r>
    </w:p>
    <w:p w14:paraId="21117F15" w14:textId="77777777" w:rsidR="00981E83" w:rsidRDefault="00845866" w:rsidP="005A1239">
      <w:pPr>
        <w:ind w:left="155" w:right="0" w:firstLine="0"/>
      </w:pPr>
      <w:r>
        <w:t xml:space="preserve">loss cone </w:t>
      </w:r>
      <w:proofErr w:type="gramStart"/>
      <w:r>
        <w:t>complicate</w:t>
      </w:r>
      <w:proofErr w:type="gramEnd"/>
      <w:r>
        <w:t xml:space="preserve"> this interpretation. Some curtains continuously precipitate for at</w:t>
      </w:r>
    </w:p>
    <w:p w14:paraId="37450399" w14:textId="77777777" w:rsidR="00981E83" w:rsidRDefault="00845866" w:rsidP="005A1239">
      <w:pPr>
        <w:ind w:left="155" w:right="0" w:firstLine="0"/>
      </w:pPr>
      <w:r>
        <w:t>least a few seconds</w:t>
      </w:r>
      <w:del w:id="440" w:author="Halford, Alexa J. (GSFC-6750)" w:date="2020-05-26T21:02:00Z">
        <w:r w:rsidDel="00EF48C3">
          <w:delText>,</w:delText>
        </w:r>
      </w:del>
      <w:r>
        <w:t xml:space="preserve"> and can be a significant source of energetic electron precipitation</w:t>
      </w:r>
    </w:p>
    <w:p w14:paraId="6DA7DC8C" w14:textId="77777777" w:rsidR="00981E83" w:rsidRDefault="00845866" w:rsidP="005A1239">
      <w:pPr>
        <w:ind w:left="155" w:right="0" w:firstLine="0"/>
      </w:pPr>
      <w:r>
        <w:t>into the atmosphere. Lastly, we found that the continuous scattering of curtain electrons</w:t>
      </w:r>
    </w:p>
    <w:p w14:paraId="5BC4CA23" w14:textId="78C7E380" w:rsidR="00AD5DBB" w:rsidDel="00EF48C3" w:rsidRDefault="00845866" w:rsidP="005A1239">
      <w:pPr>
        <w:ind w:left="155" w:right="0" w:firstLine="0"/>
        <w:rPr>
          <w:del w:id="441" w:author="Halford, Alexa J. (GSFC-6750)" w:date="2020-05-26T21:02:00Z"/>
        </w:rPr>
      </w:pPr>
      <w:r>
        <w:t>can be explained by a parallel direct current electric field, possibly relating curtains to</w:t>
      </w:r>
      <w:ins w:id="442" w:author="Halford, Alexa J. (GSFC-6750)" w:date="2020-05-28T14:18:00Z">
        <w:r w:rsidR="000C3530">
          <w:t xml:space="preserve"> t</w:t>
        </w:r>
      </w:ins>
      <w:del w:id="443" w:author="Halford, Alexa J. (GSFC-6750)" w:date="2020-05-26T21:02:00Z">
        <w:r w:rsidDel="00EF48C3">
          <w:delText xml:space="preserve"> </w:delText>
        </w:r>
      </w:del>
    </w:p>
    <w:p w14:paraId="278B947B" w14:textId="67937B61" w:rsidR="00F41301" w:rsidRDefault="000C3530" w:rsidP="005A1239">
      <w:pPr>
        <w:ind w:left="155" w:right="0" w:firstLine="0"/>
      </w:pPr>
      <w:ins w:id="444" w:author="Halford, Alexa J. (GSFC-6750)" w:date="2020-05-28T14:17:00Z">
        <w:r>
          <w:t>he</w:t>
        </w:r>
      </w:ins>
      <w:del w:id="445" w:author="Halford, Alexa J. (GSFC-6750)" w:date="2020-05-26T21:02:00Z">
        <w:r w:rsidR="00845866" w:rsidDel="00EF48C3">
          <w:delText>t</w:delText>
        </w:r>
      </w:del>
      <w:del w:id="446" w:author="Halford, Alexa J. (GSFC-6750)" w:date="2020-05-28T14:17:00Z">
        <w:r w:rsidR="00845866" w:rsidDel="000C3530">
          <w:delText>he</w:delText>
        </w:r>
      </w:del>
      <w:r w:rsidR="00845866">
        <w:t xml:space="preserve"> aurora.</w:t>
      </w:r>
      <w:r w:rsidR="00AD5DBB">
        <w:t xml:space="preserve"> </w:t>
      </w:r>
      <w:commentRangeEnd w:id="438"/>
      <w:r w:rsidR="00EF7750">
        <w:rPr>
          <w:rStyle w:val="CommentReference"/>
        </w:rPr>
        <w:commentReference w:id="438"/>
      </w:r>
    </w:p>
    <w:p w14:paraId="30CBFE83" w14:textId="77777777" w:rsidR="00F41301" w:rsidRDefault="00F41301" w:rsidP="005A1239">
      <w:pPr>
        <w:ind w:left="155" w:right="0" w:firstLine="0"/>
      </w:pPr>
    </w:p>
    <w:p w14:paraId="1CEFBA8A" w14:textId="77777777" w:rsidR="00981E83" w:rsidRDefault="00AD5DBB" w:rsidP="005A1239">
      <w:pPr>
        <w:ind w:left="155" w:right="0" w:firstLine="0"/>
      </w:pPr>
      <w:r w:rsidRPr="00AD5DBB">
        <w:rPr>
          <w:rFonts w:ascii="Calibri" w:eastAsia="Calibri" w:hAnsi="Calibri" w:cs="Calibri"/>
          <w:sz w:val="21"/>
        </w:rPr>
        <w:t xml:space="preserve"> </w:t>
      </w:r>
      <w:del w:id="447" w:author="Halford, Alexa J. (GSFC-6750)" w:date="2020-05-27T07:46:00Z">
        <w:r w:rsidRPr="00AD5DBB" w:rsidDel="00F42755">
          <w:rPr>
            <w:rFonts w:ascii="Calibri" w:eastAsia="Calibri" w:hAnsi="Calibri" w:cs="Calibri"/>
            <w:sz w:val="21"/>
          </w:rPr>
          <w:delText>D</w:delText>
        </w:r>
        <w:r w:rsidR="00845866" w:rsidRPr="00AD5DBB" w:rsidDel="00F42755">
          <w:rPr>
            <w:rFonts w:ascii="Calibri" w:eastAsia="Calibri" w:hAnsi="Calibri" w:cs="Calibri"/>
            <w:sz w:val="21"/>
          </w:rPr>
          <w:delText>istribution of colocated AC6 10 Hz Data</w:delText>
        </w:r>
      </w:del>
    </w:p>
    <w:p w14:paraId="33D3F688" w14:textId="77777777" w:rsidR="00981E83" w:rsidDel="00F42755" w:rsidRDefault="00845866">
      <w:pPr>
        <w:spacing w:after="510" w:line="259" w:lineRule="auto"/>
        <w:ind w:left="708" w:right="0" w:firstLine="0"/>
        <w:rPr>
          <w:del w:id="448" w:author="Halford, Alexa J. (GSFC-6750)" w:date="2020-05-27T07:46:00Z"/>
        </w:rPr>
      </w:pPr>
      <w:del w:id="449" w:author="Halford, Alexa J. (GSFC-6750)" w:date="2020-05-27T07:46:00Z">
        <w:r w:rsidDel="00F42755">
          <w:rPr>
            <w:rFonts w:ascii="Calibri" w:eastAsia="Calibri" w:hAnsi="Calibri" w:cs="Calibri"/>
            <w:noProof/>
            <w:sz w:val="22"/>
          </w:rPr>
          <mc:AlternateContent>
            <mc:Choice Requires="wpg">
              <w:drawing>
                <wp:inline distT="0" distB="0" distL="0" distR="0" wp14:anchorId="6382D572" wp14:editId="2D436D2D">
                  <wp:extent cx="4841261" cy="3379778"/>
                  <wp:effectExtent l="0" t="0" r="0" b="0"/>
                  <wp:docPr id="35710" name="Group 35710"/>
                  <wp:cNvGraphicFramePr/>
                  <a:graphic xmlns:a="http://schemas.openxmlformats.org/drawingml/2006/main">
                    <a:graphicData uri="http://schemas.microsoft.com/office/word/2010/wordprocessingGroup">
                      <wpg:wgp>
                        <wpg:cNvGrpSpPr/>
                        <wpg:grpSpPr>
                          <a:xfrm>
                            <a:off x="0" y="0"/>
                            <a:ext cx="4841261" cy="3379778"/>
                            <a:chOff x="0" y="0"/>
                            <a:chExt cx="4841261" cy="3379778"/>
                          </a:xfrm>
                        </wpg:grpSpPr>
                        <wps:wsp>
                          <wps:cNvPr id="2625" name="Shape 2625"/>
                          <wps:cNvSpPr/>
                          <wps:spPr>
                            <a:xfrm>
                              <a:off x="416141" y="3020734"/>
                              <a:ext cx="0" cy="38201"/>
                            </a:xfrm>
                            <a:custGeom>
                              <a:avLst/>
                              <a:gdLst/>
                              <a:ahLst/>
                              <a:cxnLst/>
                              <a:rect l="0" t="0" r="0" b="0"/>
                              <a:pathLst>
                                <a:path h="38201">
                                  <a:moveTo>
                                    <a:pt x="0" y="38201"/>
                                  </a:moveTo>
                                  <a:lnTo>
                                    <a:pt x="0" y="0"/>
                                  </a:lnTo>
                                  <a:close/>
                                </a:path>
                              </a:pathLst>
                            </a:custGeom>
                            <a:ln w="8732" cap="flat">
                              <a:round/>
                            </a:ln>
                          </wps:spPr>
                          <wps:style>
                            <a:lnRef idx="1">
                              <a:srgbClr val="000000"/>
                            </a:lnRef>
                            <a:fillRef idx="1">
                              <a:srgbClr val="000000"/>
                            </a:fillRef>
                            <a:effectRef idx="0">
                              <a:scrgbClr r="0" g="0" b="0"/>
                            </a:effectRef>
                            <a:fontRef idx="none"/>
                          </wps:style>
                          <wps:bodyPr/>
                        </wps:wsp>
                        <wps:wsp>
                          <wps:cNvPr id="2626" name="Rectangle 2626"/>
                          <wps:cNvSpPr/>
                          <wps:spPr>
                            <a:xfrm>
                              <a:off x="381436" y="3045442"/>
                              <a:ext cx="92325" cy="246198"/>
                            </a:xfrm>
                            <a:prstGeom prst="rect">
                              <a:avLst/>
                            </a:prstGeom>
                            <a:ln>
                              <a:noFill/>
                            </a:ln>
                          </wps:spPr>
                          <wps:txbx>
                            <w:txbxContent>
                              <w:p w14:paraId="39E87D4E" w14:textId="77777777" w:rsidR="00845866" w:rsidRDefault="00845866">
                                <w:pPr>
                                  <w:spacing w:after="160" w:line="259" w:lineRule="auto"/>
                                  <w:ind w:left="0" w:right="0" w:firstLine="0"/>
                                </w:pPr>
                                <w:r>
                                  <w:rPr>
                                    <w:rFonts w:ascii="Calibri" w:eastAsia="Calibri" w:hAnsi="Calibri" w:cs="Calibri"/>
                                    <w:w w:val="125"/>
                                    <w:sz w:val="17"/>
                                  </w:rPr>
                                  <w:t>0</w:t>
                                </w:r>
                              </w:p>
                            </w:txbxContent>
                          </wps:txbx>
                          <wps:bodyPr horzOverflow="overflow" vert="horz" lIns="0" tIns="0" rIns="0" bIns="0" rtlCol="0">
                            <a:noAutofit/>
                          </wps:bodyPr>
                        </wps:wsp>
                        <wps:wsp>
                          <wps:cNvPr id="2627" name="Shape 2627"/>
                          <wps:cNvSpPr/>
                          <wps:spPr>
                            <a:xfrm>
                              <a:off x="1347745" y="3020734"/>
                              <a:ext cx="0" cy="38201"/>
                            </a:xfrm>
                            <a:custGeom>
                              <a:avLst/>
                              <a:gdLst/>
                              <a:ahLst/>
                              <a:cxnLst/>
                              <a:rect l="0" t="0" r="0" b="0"/>
                              <a:pathLst>
                                <a:path h="38201">
                                  <a:moveTo>
                                    <a:pt x="0" y="38201"/>
                                  </a:moveTo>
                                  <a:lnTo>
                                    <a:pt x="0" y="0"/>
                                  </a:lnTo>
                                  <a:close/>
                                </a:path>
                              </a:pathLst>
                            </a:custGeom>
                            <a:ln w="8732" cap="flat">
                              <a:round/>
                            </a:ln>
                          </wps:spPr>
                          <wps:style>
                            <a:lnRef idx="1">
                              <a:srgbClr val="000000"/>
                            </a:lnRef>
                            <a:fillRef idx="1">
                              <a:srgbClr val="000000"/>
                            </a:fillRef>
                            <a:effectRef idx="0">
                              <a:scrgbClr r="0" g="0" b="0"/>
                            </a:effectRef>
                            <a:fontRef idx="none"/>
                          </wps:style>
                          <wps:bodyPr/>
                        </wps:wsp>
                        <wps:wsp>
                          <wps:cNvPr id="2628" name="Rectangle 2628"/>
                          <wps:cNvSpPr/>
                          <wps:spPr>
                            <a:xfrm>
                              <a:off x="1278335" y="3045442"/>
                              <a:ext cx="184649" cy="246198"/>
                            </a:xfrm>
                            <a:prstGeom prst="rect">
                              <a:avLst/>
                            </a:prstGeom>
                            <a:ln>
                              <a:noFill/>
                            </a:ln>
                          </wps:spPr>
                          <wps:txbx>
                            <w:txbxContent>
                              <w:p w14:paraId="751C24BA" w14:textId="77777777" w:rsidR="00845866" w:rsidRDefault="00845866">
                                <w:pPr>
                                  <w:spacing w:after="160" w:line="259" w:lineRule="auto"/>
                                  <w:ind w:left="0" w:right="0" w:firstLine="0"/>
                                </w:pPr>
                                <w:r>
                                  <w:rPr>
                                    <w:rFonts w:ascii="Calibri" w:eastAsia="Calibri" w:hAnsi="Calibri" w:cs="Calibri"/>
                                    <w:w w:val="125"/>
                                    <w:sz w:val="17"/>
                                  </w:rPr>
                                  <w:t>20</w:t>
                                </w:r>
                              </w:p>
                            </w:txbxContent>
                          </wps:txbx>
                          <wps:bodyPr horzOverflow="overflow" vert="horz" lIns="0" tIns="0" rIns="0" bIns="0" rtlCol="0">
                            <a:noAutofit/>
                          </wps:bodyPr>
                        </wps:wsp>
                        <wps:wsp>
                          <wps:cNvPr id="2629" name="Shape 2629"/>
                          <wps:cNvSpPr/>
                          <wps:spPr>
                            <a:xfrm>
                              <a:off x="2279350" y="3020734"/>
                              <a:ext cx="0" cy="38201"/>
                            </a:xfrm>
                            <a:custGeom>
                              <a:avLst/>
                              <a:gdLst/>
                              <a:ahLst/>
                              <a:cxnLst/>
                              <a:rect l="0" t="0" r="0" b="0"/>
                              <a:pathLst>
                                <a:path h="38201">
                                  <a:moveTo>
                                    <a:pt x="0" y="38201"/>
                                  </a:moveTo>
                                  <a:lnTo>
                                    <a:pt x="0" y="0"/>
                                  </a:lnTo>
                                  <a:close/>
                                </a:path>
                              </a:pathLst>
                            </a:custGeom>
                            <a:ln w="8732" cap="flat">
                              <a:round/>
                            </a:ln>
                          </wps:spPr>
                          <wps:style>
                            <a:lnRef idx="1">
                              <a:srgbClr val="000000"/>
                            </a:lnRef>
                            <a:fillRef idx="1">
                              <a:srgbClr val="000000"/>
                            </a:fillRef>
                            <a:effectRef idx="0">
                              <a:scrgbClr r="0" g="0" b="0"/>
                            </a:effectRef>
                            <a:fontRef idx="none"/>
                          </wps:style>
                          <wps:bodyPr/>
                        </wps:wsp>
                        <wps:wsp>
                          <wps:cNvPr id="2630" name="Rectangle 2630"/>
                          <wps:cNvSpPr/>
                          <wps:spPr>
                            <a:xfrm>
                              <a:off x="2209939" y="3045442"/>
                              <a:ext cx="184649" cy="246198"/>
                            </a:xfrm>
                            <a:prstGeom prst="rect">
                              <a:avLst/>
                            </a:prstGeom>
                            <a:ln>
                              <a:noFill/>
                            </a:ln>
                          </wps:spPr>
                          <wps:txbx>
                            <w:txbxContent>
                              <w:p w14:paraId="1C31EE10" w14:textId="77777777" w:rsidR="00845866" w:rsidRDefault="00845866">
                                <w:pPr>
                                  <w:spacing w:after="160" w:line="259" w:lineRule="auto"/>
                                  <w:ind w:left="0" w:right="0" w:firstLine="0"/>
                                </w:pPr>
                                <w:r>
                                  <w:rPr>
                                    <w:rFonts w:ascii="Calibri" w:eastAsia="Calibri" w:hAnsi="Calibri" w:cs="Calibri"/>
                                    <w:w w:val="125"/>
                                    <w:sz w:val="17"/>
                                  </w:rPr>
                                  <w:t>40</w:t>
                                </w:r>
                              </w:p>
                            </w:txbxContent>
                          </wps:txbx>
                          <wps:bodyPr horzOverflow="overflow" vert="horz" lIns="0" tIns="0" rIns="0" bIns="0" rtlCol="0">
                            <a:noAutofit/>
                          </wps:bodyPr>
                        </wps:wsp>
                        <wps:wsp>
                          <wps:cNvPr id="2631" name="Shape 2631"/>
                          <wps:cNvSpPr/>
                          <wps:spPr>
                            <a:xfrm>
                              <a:off x="3210953" y="3020734"/>
                              <a:ext cx="0" cy="38201"/>
                            </a:xfrm>
                            <a:custGeom>
                              <a:avLst/>
                              <a:gdLst/>
                              <a:ahLst/>
                              <a:cxnLst/>
                              <a:rect l="0" t="0" r="0" b="0"/>
                              <a:pathLst>
                                <a:path h="38201">
                                  <a:moveTo>
                                    <a:pt x="0" y="38201"/>
                                  </a:moveTo>
                                  <a:lnTo>
                                    <a:pt x="0" y="0"/>
                                  </a:lnTo>
                                  <a:close/>
                                </a:path>
                              </a:pathLst>
                            </a:custGeom>
                            <a:ln w="8732" cap="flat">
                              <a:round/>
                            </a:ln>
                          </wps:spPr>
                          <wps:style>
                            <a:lnRef idx="1">
                              <a:srgbClr val="000000"/>
                            </a:lnRef>
                            <a:fillRef idx="1">
                              <a:srgbClr val="000000"/>
                            </a:fillRef>
                            <a:effectRef idx="0">
                              <a:scrgbClr r="0" g="0" b="0"/>
                            </a:effectRef>
                            <a:fontRef idx="none"/>
                          </wps:style>
                          <wps:bodyPr/>
                        </wps:wsp>
                        <wps:wsp>
                          <wps:cNvPr id="2632" name="Rectangle 2632"/>
                          <wps:cNvSpPr/>
                          <wps:spPr>
                            <a:xfrm>
                              <a:off x="3141543" y="3045442"/>
                              <a:ext cx="184649" cy="246198"/>
                            </a:xfrm>
                            <a:prstGeom prst="rect">
                              <a:avLst/>
                            </a:prstGeom>
                            <a:ln>
                              <a:noFill/>
                            </a:ln>
                          </wps:spPr>
                          <wps:txbx>
                            <w:txbxContent>
                              <w:p w14:paraId="4255D779" w14:textId="77777777" w:rsidR="00845866" w:rsidRDefault="00845866">
                                <w:pPr>
                                  <w:spacing w:after="160" w:line="259" w:lineRule="auto"/>
                                  <w:ind w:left="0" w:right="0" w:firstLine="0"/>
                                </w:pPr>
                                <w:r>
                                  <w:rPr>
                                    <w:rFonts w:ascii="Calibri" w:eastAsia="Calibri" w:hAnsi="Calibri" w:cs="Calibri"/>
                                    <w:w w:val="125"/>
                                    <w:sz w:val="17"/>
                                  </w:rPr>
                                  <w:t>60</w:t>
                                </w:r>
                              </w:p>
                            </w:txbxContent>
                          </wps:txbx>
                          <wps:bodyPr horzOverflow="overflow" vert="horz" lIns="0" tIns="0" rIns="0" bIns="0" rtlCol="0">
                            <a:noAutofit/>
                          </wps:bodyPr>
                        </wps:wsp>
                        <wps:wsp>
                          <wps:cNvPr id="2633" name="Shape 2633"/>
                          <wps:cNvSpPr/>
                          <wps:spPr>
                            <a:xfrm>
                              <a:off x="4142557" y="3020734"/>
                              <a:ext cx="0" cy="38201"/>
                            </a:xfrm>
                            <a:custGeom>
                              <a:avLst/>
                              <a:gdLst/>
                              <a:ahLst/>
                              <a:cxnLst/>
                              <a:rect l="0" t="0" r="0" b="0"/>
                              <a:pathLst>
                                <a:path h="38201">
                                  <a:moveTo>
                                    <a:pt x="0" y="38201"/>
                                  </a:moveTo>
                                  <a:lnTo>
                                    <a:pt x="0" y="0"/>
                                  </a:lnTo>
                                  <a:close/>
                                </a:path>
                              </a:pathLst>
                            </a:custGeom>
                            <a:ln w="8732" cap="flat">
                              <a:round/>
                            </a:ln>
                          </wps:spPr>
                          <wps:style>
                            <a:lnRef idx="1">
                              <a:srgbClr val="000000"/>
                            </a:lnRef>
                            <a:fillRef idx="1">
                              <a:srgbClr val="000000"/>
                            </a:fillRef>
                            <a:effectRef idx="0">
                              <a:scrgbClr r="0" g="0" b="0"/>
                            </a:effectRef>
                            <a:fontRef idx="none"/>
                          </wps:style>
                          <wps:bodyPr/>
                        </wps:wsp>
                        <wps:wsp>
                          <wps:cNvPr id="2634" name="Rectangle 2634"/>
                          <wps:cNvSpPr/>
                          <wps:spPr>
                            <a:xfrm>
                              <a:off x="4073148" y="3045442"/>
                              <a:ext cx="184649" cy="246198"/>
                            </a:xfrm>
                            <a:prstGeom prst="rect">
                              <a:avLst/>
                            </a:prstGeom>
                            <a:ln>
                              <a:noFill/>
                            </a:ln>
                          </wps:spPr>
                          <wps:txbx>
                            <w:txbxContent>
                              <w:p w14:paraId="6CE9409D" w14:textId="77777777" w:rsidR="00845866" w:rsidRDefault="00845866">
                                <w:pPr>
                                  <w:spacing w:after="160" w:line="259" w:lineRule="auto"/>
                                  <w:ind w:left="0" w:right="0" w:firstLine="0"/>
                                </w:pPr>
                                <w:r>
                                  <w:rPr>
                                    <w:rFonts w:ascii="Calibri" w:eastAsia="Calibri" w:hAnsi="Calibri" w:cs="Calibri"/>
                                    <w:w w:val="125"/>
                                    <w:sz w:val="17"/>
                                  </w:rPr>
                                  <w:t>80</w:t>
                                </w:r>
                              </w:p>
                            </w:txbxContent>
                          </wps:txbx>
                          <wps:bodyPr horzOverflow="overflow" vert="horz" lIns="0" tIns="0" rIns="0" bIns="0" rtlCol="0">
                            <a:noAutofit/>
                          </wps:bodyPr>
                        </wps:wsp>
                        <wps:wsp>
                          <wps:cNvPr id="2635" name="Rectangle 2635"/>
                          <wps:cNvSpPr/>
                          <wps:spPr>
                            <a:xfrm>
                              <a:off x="2213519" y="3194665"/>
                              <a:ext cx="1125461" cy="246200"/>
                            </a:xfrm>
                            <a:prstGeom prst="rect">
                              <a:avLst/>
                            </a:prstGeom>
                            <a:ln>
                              <a:noFill/>
                            </a:ln>
                          </wps:spPr>
                          <wps:txbx>
                            <w:txbxContent>
                              <w:p w14:paraId="5AEABF5B" w14:textId="77777777" w:rsidR="00845866" w:rsidRDefault="00845866">
                                <w:pPr>
                                  <w:spacing w:after="160" w:line="259" w:lineRule="auto"/>
                                  <w:ind w:left="0" w:right="0" w:firstLine="0"/>
                                </w:pPr>
                                <w:r>
                                  <w:rPr>
                                    <w:rFonts w:ascii="Calibri" w:eastAsia="Calibri" w:hAnsi="Calibri" w:cs="Calibri"/>
                                    <w:w w:val="129"/>
                                    <w:sz w:val="17"/>
                                  </w:rPr>
                                  <w:t>In</w:t>
                                </w:r>
                                <w:r>
                                  <w:rPr>
                                    <w:rFonts w:ascii="Calibri" w:eastAsia="Calibri" w:hAnsi="Calibri" w:cs="Calibri"/>
                                    <w:spacing w:val="16"/>
                                    <w:w w:val="129"/>
                                    <w:sz w:val="17"/>
                                  </w:rPr>
                                  <w:t xml:space="preserve"> </w:t>
                                </w:r>
                                <w:r>
                                  <w:rPr>
                                    <w:rFonts w:ascii="Calibri" w:eastAsia="Calibri" w:hAnsi="Calibri" w:cs="Calibri"/>
                                    <w:w w:val="129"/>
                                    <w:sz w:val="17"/>
                                  </w:rPr>
                                  <w:t>Track</w:t>
                                </w:r>
                                <w:r>
                                  <w:rPr>
                                    <w:rFonts w:ascii="Calibri" w:eastAsia="Calibri" w:hAnsi="Calibri" w:cs="Calibri"/>
                                    <w:spacing w:val="16"/>
                                    <w:w w:val="129"/>
                                    <w:sz w:val="17"/>
                                  </w:rPr>
                                  <w:t xml:space="preserve"> </w:t>
                                </w:r>
                                <w:r>
                                  <w:rPr>
                                    <w:rFonts w:ascii="Calibri" w:eastAsia="Calibri" w:hAnsi="Calibri" w:cs="Calibri"/>
                                    <w:w w:val="129"/>
                                    <w:sz w:val="17"/>
                                  </w:rPr>
                                  <w:t>Lag</w:t>
                                </w:r>
                                <w:r>
                                  <w:rPr>
                                    <w:rFonts w:ascii="Calibri" w:eastAsia="Calibri" w:hAnsi="Calibri" w:cs="Calibri"/>
                                    <w:spacing w:val="16"/>
                                    <w:w w:val="129"/>
                                    <w:sz w:val="17"/>
                                  </w:rPr>
                                  <w:t xml:space="preserve"> </w:t>
                                </w:r>
                                <w:r>
                                  <w:rPr>
                                    <w:rFonts w:ascii="Calibri" w:eastAsia="Calibri" w:hAnsi="Calibri" w:cs="Calibri"/>
                                    <w:w w:val="129"/>
                                    <w:sz w:val="17"/>
                                  </w:rPr>
                                  <w:t>[s]</w:t>
                                </w:r>
                              </w:p>
                            </w:txbxContent>
                          </wps:txbx>
                          <wps:bodyPr horzOverflow="overflow" vert="horz" lIns="0" tIns="0" rIns="0" bIns="0" rtlCol="0">
                            <a:noAutofit/>
                          </wps:bodyPr>
                        </wps:wsp>
                        <wps:wsp>
                          <wps:cNvPr id="2636" name="Shape 2636"/>
                          <wps:cNvSpPr/>
                          <wps:spPr>
                            <a:xfrm>
                              <a:off x="377940" y="2883428"/>
                              <a:ext cx="38201" cy="0"/>
                            </a:xfrm>
                            <a:custGeom>
                              <a:avLst/>
                              <a:gdLst/>
                              <a:ahLst/>
                              <a:cxnLst/>
                              <a:rect l="0" t="0" r="0" b="0"/>
                              <a:pathLst>
                                <a:path w="38201">
                                  <a:moveTo>
                                    <a:pt x="38201" y="0"/>
                                  </a:moveTo>
                                  <a:lnTo>
                                    <a:pt x="0" y="0"/>
                                  </a:lnTo>
                                  <a:close/>
                                </a:path>
                              </a:pathLst>
                            </a:custGeom>
                            <a:ln w="8732" cap="flat">
                              <a:round/>
                            </a:ln>
                          </wps:spPr>
                          <wps:style>
                            <a:lnRef idx="1">
                              <a:srgbClr val="000000"/>
                            </a:lnRef>
                            <a:fillRef idx="1">
                              <a:srgbClr val="000000"/>
                            </a:fillRef>
                            <a:effectRef idx="0">
                              <a:scrgbClr r="0" g="0" b="0"/>
                            </a:effectRef>
                            <a:fontRef idx="none"/>
                          </wps:style>
                          <wps:bodyPr/>
                        </wps:wsp>
                        <wps:wsp>
                          <wps:cNvPr id="2637" name="Rectangle 2637"/>
                          <wps:cNvSpPr/>
                          <wps:spPr>
                            <a:xfrm>
                              <a:off x="270328" y="2790292"/>
                              <a:ext cx="92325" cy="246199"/>
                            </a:xfrm>
                            <a:prstGeom prst="rect">
                              <a:avLst/>
                            </a:prstGeom>
                            <a:ln>
                              <a:noFill/>
                            </a:ln>
                          </wps:spPr>
                          <wps:txbx>
                            <w:txbxContent>
                              <w:p w14:paraId="13D9F41E" w14:textId="77777777" w:rsidR="00845866" w:rsidRDefault="00845866">
                                <w:pPr>
                                  <w:spacing w:after="160" w:line="259" w:lineRule="auto"/>
                                  <w:ind w:left="0" w:right="0" w:firstLine="0"/>
                                </w:pPr>
                                <w:r>
                                  <w:rPr>
                                    <w:rFonts w:ascii="Calibri" w:eastAsia="Calibri" w:hAnsi="Calibri" w:cs="Calibri"/>
                                    <w:w w:val="125"/>
                                    <w:sz w:val="17"/>
                                  </w:rPr>
                                  <w:t>0</w:t>
                                </w:r>
                              </w:p>
                            </w:txbxContent>
                          </wps:txbx>
                          <wps:bodyPr horzOverflow="overflow" vert="horz" lIns="0" tIns="0" rIns="0" bIns="0" rtlCol="0">
                            <a:noAutofit/>
                          </wps:bodyPr>
                        </wps:wsp>
                        <wps:wsp>
                          <wps:cNvPr id="2638" name="Shape 2638"/>
                          <wps:cNvSpPr/>
                          <wps:spPr>
                            <a:xfrm>
                              <a:off x="377940" y="2294384"/>
                              <a:ext cx="38201" cy="0"/>
                            </a:xfrm>
                            <a:custGeom>
                              <a:avLst/>
                              <a:gdLst/>
                              <a:ahLst/>
                              <a:cxnLst/>
                              <a:rect l="0" t="0" r="0" b="0"/>
                              <a:pathLst>
                                <a:path w="38201">
                                  <a:moveTo>
                                    <a:pt x="38201" y="0"/>
                                  </a:moveTo>
                                  <a:lnTo>
                                    <a:pt x="0" y="0"/>
                                  </a:lnTo>
                                  <a:close/>
                                </a:path>
                              </a:pathLst>
                            </a:custGeom>
                            <a:ln w="8732" cap="flat">
                              <a:round/>
                            </a:ln>
                          </wps:spPr>
                          <wps:style>
                            <a:lnRef idx="1">
                              <a:srgbClr val="000000"/>
                            </a:lnRef>
                            <a:fillRef idx="1">
                              <a:srgbClr val="000000"/>
                            </a:fillRef>
                            <a:effectRef idx="0">
                              <a:scrgbClr r="0" g="0" b="0"/>
                            </a:effectRef>
                            <a:fontRef idx="none"/>
                          </wps:style>
                          <wps:bodyPr/>
                        </wps:wsp>
                        <wps:wsp>
                          <wps:cNvPr id="2639" name="Rectangle 2639"/>
                          <wps:cNvSpPr/>
                          <wps:spPr>
                            <a:xfrm>
                              <a:off x="270328" y="2201247"/>
                              <a:ext cx="92325" cy="246201"/>
                            </a:xfrm>
                            <a:prstGeom prst="rect">
                              <a:avLst/>
                            </a:prstGeom>
                            <a:ln>
                              <a:noFill/>
                            </a:ln>
                          </wps:spPr>
                          <wps:txbx>
                            <w:txbxContent>
                              <w:p w14:paraId="0C2A0E99" w14:textId="77777777" w:rsidR="00845866" w:rsidRDefault="00845866">
                                <w:pPr>
                                  <w:spacing w:after="160" w:line="259" w:lineRule="auto"/>
                                  <w:ind w:left="0" w:right="0" w:firstLine="0"/>
                                </w:pPr>
                                <w:r>
                                  <w:rPr>
                                    <w:rFonts w:ascii="Calibri" w:eastAsia="Calibri" w:hAnsi="Calibri" w:cs="Calibri"/>
                                    <w:w w:val="125"/>
                                    <w:sz w:val="17"/>
                                  </w:rPr>
                                  <w:t>5</w:t>
                                </w:r>
                              </w:p>
                            </w:txbxContent>
                          </wps:txbx>
                          <wps:bodyPr horzOverflow="overflow" vert="horz" lIns="0" tIns="0" rIns="0" bIns="0" rtlCol="0">
                            <a:noAutofit/>
                          </wps:bodyPr>
                        </wps:wsp>
                        <wps:wsp>
                          <wps:cNvPr id="2640" name="Shape 2640"/>
                          <wps:cNvSpPr/>
                          <wps:spPr>
                            <a:xfrm>
                              <a:off x="377940" y="1705340"/>
                              <a:ext cx="38201" cy="0"/>
                            </a:xfrm>
                            <a:custGeom>
                              <a:avLst/>
                              <a:gdLst/>
                              <a:ahLst/>
                              <a:cxnLst/>
                              <a:rect l="0" t="0" r="0" b="0"/>
                              <a:pathLst>
                                <a:path w="38201">
                                  <a:moveTo>
                                    <a:pt x="38201" y="0"/>
                                  </a:moveTo>
                                  <a:lnTo>
                                    <a:pt x="0" y="0"/>
                                  </a:lnTo>
                                  <a:close/>
                                </a:path>
                              </a:pathLst>
                            </a:custGeom>
                            <a:ln w="8732" cap="flat">
                              <a:round/>
                            </a:ln>
                          </wps:spPr>
                          <wps:style>
                            <a:lnRef idx="1">
                              <a:srgbClr val="000000"/>
                            </a:lnRef>
                            <a:fillRef idx="1">
                              <a:srgbClr val="000000"/>
                            </a:fillRef>
                            <a:effectRef idx="0">
                              <a:scrgbClr r="0" g="0" b="0"/>
                            </a:effectRef>
                            <a:fontRef idx="none"/>
                          </wps:style>
                          <wps:bodyPr/>
                        </wps:wsp>
                        <wps:wsp>
                          <wps:cNvPr id="2641" name="Rectangle 2641"/>
                          <wps:cNvSpPr/>
                          <wps:spPr>
                            <a:xfrm>
                              <a:off x="200918" y="1612204"/>
                              <a:ext cx="184649" cy="246199"/>
                            </a:xfrm>
                            <a:prstGeom prst="rect">
                              <a:avLst/>
                            </a:prstGeom>
                            <a:ln>
                              <a:noFill/>
                            </a:ln>
                          </wps:spPr>
                          <wps:txbx>
                            <w:txbxContent>
                              <w:p w14:paraId="4CF983D8" w14:textId="77777777" w:rsidR="00845866" w:rsidRDefault="00845866">
                                <w:pPr>
                                  <w:spacing w:after="160" w:line="259" w:lineRule="auto"/>
                                  <w:ind w:left="0" w:right="0" w:firstLine="0"/>
                                </w:pPr>
                                <w:r>
                                  <w:rPr>
                                    <w:rFonts w:ascii="Calibri" w:eastAsia="Calibri" w:hAnsi="Calibri" w:cs="Calibri"/>
                                    <w:w w:val="125"/>
                                    <w:sz w:val="17"/>
                                  </w:rPr>
                                  <w:t>10</w:t>
                                </w:r>
                              </w:p>
                            </w:txbxContent>
                          </wps:txbx>
                          <wps:bodyPr horzOverflow="overflow" vert="horz" lIns="0" tIns="0" rIns="0" bIns="0" rtlCol="0">
                            <a:noAutofit/>
                          </wps:bodyPr>
                        </wps:wsp>
                        <wps:wsp>
                          <wps:cNvPr id="2642" name="Shape 2642"/>
                          <wps:cNvSpPr/>
                          <wps:spPr>
                            <a:xfrm>
                              <a:off x="377940" y="1116296"/>
                              <a:ext cx="38201" cy="0"/>
                            </a:xfrm>
                            <a:custGeom>
                              <a:avLst/>
                              <a:gdLst/>
                              <a:ahLst/>
                              <a:cxnLst/>
                              <a:rect l="0" t="0" r="0" b="0"/>
                              <a:pathLst>
                                <a:path w="38201">
                                  <a:moveTo>
                                    <a:pt x="38201" y="0"/>
                                  </a:moveTo>
                                  <a:lnTo>
                                    <a:pt x="0" y="0"/>
                                  </a:lnTo>
                                  <a:close/>
                                </a:path>
                              </a:pathLst>
                            </a:custGeom>
                            <a:ln w="8732" cap="flat">
                              <a:round/>
                            </a:ln>
                          </wps:spPr>
                          <wps:style>
                            <a:lnRef idx="1">
                              <a:srgbClr val="000000"/>
                            </a:lnRef>
                            <a:fillRef idx="1">
                              <a:srgbClr val="000000"/>
                            </a:fillRef>
                            <a:effectRef idx="0">
                              <a:scrgbClr r="0" g="0" b="0"/>
                            </a:effectRef>
                            <a:fontRef idx="none"/>
                          </wps:style>
                          <wps:bodyPr/>
                        </wps:wsp>
                        <wps:wsp>
                          <wps:cNvPr id="2643" name="Rectangle 2643"/>
                          <wps:cNvSpPr/>
                          <wps:spPr>
                            <a:xfrm>
                              <a:off x="200918" y="1023160"/>
                              <a:ext cx="184649" cy="246200"/>
                            </a:xfrm>
                            <a:prstGeom prst="rect">
                              <a:avLst/>
                            </a:prstGeom>
                            <a:ln>
                              <a:noFill/>
                            </a:ln>
                          </wps:spPr>
                          <wps:txbx>
                            <w:txbxContent>
                              <w:p w14:paraId="141B93E0" w14:textId="77777777" w:rsidR="00845866" w:rsidRDefault="00845866">
                                <w:pPr>
                                  <w:spacing w:after="160" w:line="259" w:lineRule="auto"/>
                                  <w:ind w:left="0" w:right="0" w:firstLine="0"/>
                                </w:pPr>
                                <w:r>
                                  <w:rPr>
                                    <w:rFonts w:ascii="Calibri" w:eastAsia="Calibri" w:hAnsi="Calibri" w:cs="Calibri"/>
                                    <w:w w:val="125"/>
                                    <w:sz w:val="17"/>
                                  </w:rPr>
                                  <w:t>15</w:t>
                                </w:r>
                              </w:p>
                            </w:txbxContent>
                          </wps:txbx>
                          <wps:bodyPr horzOverflow="overflow" vert="horz" lIns="0" tIns="0" rIns="0" bIns="0" rtlCol="0">
                            <a:noAutofit/>
                          </wps:bodyPr>
                        </wps:wsp>
                        <wps:wsp>
                          <wps:cNvPr id="2644" name="Shape 2644"/>
                          <wps:cNvSpPr/>
                          <wps:spPr>
                            <a:xfrm>
                              <a:off x="377940" y="527252"/>
                              <a:ext cx="38201" cy="0"/>
                            </a:xfrm>
                            <a:custGeom>
                              <a:avLst/>
                              <a:gdLst/>
                              <a:ahLst/>
                              <a:cxnLst/>
                              <a:rect l="0" t="0" r="0" b="0"/>
                              <a:pathLst>
                                <a:path w="38201">
                                  <a:moveTo>
                                    <a:pt x="38201" y="0"/>
                                  </a:moveTo>
                                  <a:lnTo>
                                    <a:pt x="0" y="0"/>
                                  </a:lnTo>
                                  <a:close/>
                                </a:path>
                              </a:pathLst>
                            </a:custGeom>
                            <a:ln w="8732" cap="flat">
                              <a:round/>
                            </a:ln>
                          </wps:spPr>
                          <wps:style>
                            <a:lnRef idx="1">
                              <a:srgbClr val="000000"/>
                            </a:lnRef>
                            <a:fillRef idx="1">
                              <a:srgbClr val="000000"/>
                            </a:fillRef>
                            <a:effectRef idx="0">
                              <a:scrgbClr r="0" g="0" b="0"/>
                            </a:effectRef>
                            <a:fontRef idx="none"/>
                          </wps:style>
                          <wps:bodyPr/>
                        </wps:wsp>
                        <wps:wsp>
                          <wps:cNvPr id="2645" name="Rectangle 2645"/>
                          <wps:cNvSpPr/>
                          <wps:spPr>
                            <a:xfrm>
                              <a:off x="200918" y="434116"/>
                              <a:ext cx="184649" cy="246200"/>
                            </a:xfrm>
                            <a:prstGeom prst="rect">
                              <a:avLst/>
                            </a:prstGeom>
                            <a:ln>
                              <a:noFill/>
                            </a:ln>
                          </wps:spPr>
                          <wps:txbx>
                            <w:txbxContent>
                              <w:p w14:paraId="29DD2BE8" w14:textId="77777777" w:rsidR="00845866" w:rsidRDefault="00845866">
                                <w:pPr>
                                  <w:spacing w:after="160" w:line="259" w:lineRule="auto"/>
                                  <w:ind w:left="0" w:right="0" w:firstLine="0"/>
                                </w:pPr>
                                <w:r>
                                  <w:rPr>
                                    <w:rFonts w:ascii="Calibri" w:eastAsia="Calibri" w:hAnsi="Calibri" w:cs="Calibri"/>
                                    <w:w w:val="125"/>
                                    <w:sz w:val="17"/>
                                  </w:rPr>
                                  <w:t>20</w:t>
                                </w:r>
                              </w:p>
                            </w:txbxContent>
                          </wps:txbx>
                          <wps:bodyPr horzOverflow="overflow" vert="horz" lIns="0" tIns="0" rIns="0" bIns="0" rtlCol="0">
                            <a:noAutofit/>
                          </wps:bodyPr>
                        </wps:wsp>
                        <wps:wsp>
                          <wps:cNvPr id="2646" name="Rectangle 2646"/>
                          <wps:cNvSpPr/>
                          <wps:spPr>
                            <a:xfrm rot="-5399999">
                              <a:off x="-568900" y="1215673"/>
                              <a:ext cx="1384000" cy="246199"/>
                            </a:xfrm>
                            <a:prstGeom prst="rect">
                              <a:avLst/>
                            </a:prstGeom>
                            <a:ln>
                              <a:noFill/>
                            </a:ln>
                          </wps:spPr>
                          <wps:txbx>
                            <w:txbxContent>
                              <w:p w14:paraId="453E1937" w14:textId="77777777" w:rsidR="00845866" w:rsidRDefault="00845866">
                                <w:pPr>
                                  <w:spacing w:after="160" w:line="259" w:lineRule="auto"/>
                                  <w:ind w:left="0" w:right="0" w:firstLine="0"/>
                                </w:pPr>
                                <w:r>
                                  <w:rPr>
                                    <w:rFonts w:ascii="Calibri" w:eastAsia="Calibri" w:hAnsi="Calibri" w:cs="Calibri"/>
                                    <w:sz w:val="17"/>
                                  </w:rPr>
                                  <w:t>Days</w:t>
                                </w:r>
                                <w:r>
                                  <w:rPr>
                                    <w:rFonts w:ascii="Calibri" w:eastAsia="Calibri" w:hAnsi="Calibri" w:cs="Calibri"/>
                                    <w:spacing w:val="-330"/>
                                    <w:sz w:val="17"/>
                                  </w:rPr>
                                  <w:t xml:space="preserve"> </w:t>
                                </w:r>
                                <w:r>
                                  <w:rPr>
                                    <w:rFonts w:ascii="Calibri" w:eastAsia="Calibri" w:hAnsi="Calibri" w:cs="Calibri"/>
                                    <w:sz w:val="17"/>
                                  </w:rPr>
                                  <w:t>of</w:t>
                                </w:r>
                                <w:r>
                                  <w:rPr>
                                    <w:rFonts w:ascii="Calibri" w:eastAsia="Calibri" w:hAnsi="Calibri" w:cs="Calibri"/>
                                    <w:spacing w:val="-330"/>
                                    <w:sz w:val="17"/>
                                  </w:rPr>
                                  <w:t xml:space="preserve"> </w:t>
                                </w:r>
                                <w:r>
                                  <w:rPr>
                                    <w:rFonts w:ascii="Calibri" w:eastAsia="Calibri" w:hAnsi="Calibri" w:cs="Calibri"/>
                                    <w:sz w:val="17"/>
                                  </w:rPr>
                                  <w:t>10</w:t>
                                </w:r>
                                <w:r>
                                  <w:rPr>
                                    <w:rFonts w:ascii="Calibri" w:eastAsia="Calibri" w:hAnsi="Calibri" w:cs="Calibri"/>
                                    <w:spacing w:val="-330"/>
                                    <w:sz w:val="17"/>
                                  </w:rPr>
                                  <w:t xml:space="preserve"> </w:t>
                                </w:r>
                                <w:r>
                                  <w:rPr>
                                    <w:rFonts w:ascii="Calibri" w:eastAsia="Calibri" w:hAnsi="Calibri" w:cs="Calibri"/>
                                    <w:sz w:val="17"/>
                                  </w:rPr>
                                  <w:t>Hz</w:t>
                                </w:r>
                                <w:r>
                                  <w:rPr>
                                    <w:rFonts w:ascii="Calibri" w:eastAsia="Calibri" w:hAnsi="Calibri" w:cs="Calibri"/>
                                    <w:spacing w:val="-330"/>
                                    <w:sz w:val="17"/>
                                  </w:rPr>
                                  <w:t xml:space="preserve"> </w:t>
                                </w:r>
                                <w:r>
                                  <w:rPr>
                                    <w:rFonts w:ascii="Calibri" w:eastAsia="Calibri" w:hAnsi="Calibri" w:cs="Calibri"/>
                                    <w:sz w:val="17"/>
                                  </w:rPr>
                                  <w:t>data</w:t>
                                </w:r>
                              </w:p>
                            </w:txbxContent>
                          </wps:txbx>
                          <wps:bodyPr horzOverflow="overflow" vert="horz" lIns="0" tIns="0" rIns="0" bIns="0" rtlCol="0">
                            <a:noAutofit/>
                          </wps:bodyPr>
                        </wps:wsp>
                        <wps:wsp>
                          <wps:cNvPr id="2647" name="Shape 2647"/>
                          <wps:cNvSpPr/>
                          <wps:spPr>
                            <a:xfrm>
                              <a:off x="416141" y="137306"/>
                              <a:ext cx="4425121" cy="2746122"/>
                            </a:xfrm>
                            <a:custGeom>
                              <a:avLst/>
                              <a:gdLst/>
                              <a:ahLst/>
                              <a:cxnLst/>
                              <a:rect l="0" t="0" r="0" b="0"/>
                              <a:pathLst>
                                <a:path w="4425121" h="2746122">
                                  <a:moveTo>
                                    <a:pt x="0" y="0"/>
                                  </a:moveTo>
                                  <a:lnTo>
                                    <a:pt x="232901" y="0"/>
                                  </a:lnTo>
                                  <a:lnTo>
                                    <a:pt x="232901" y="874225"/>
                                  </a:lnTo>
                                  <a:lnTo>
                                    <a:pt x="465802" y="874225"/>
                                  </a:lnTo>
                                  <a:lnTo>
                                    <a:pt x="465802" y="2014970"/>
                                  </a:lnTo>
                                  <a:lnTo>
                                    <a:pt x="698703" y="2014970"/>
                                  </a:lnTo>
                                  <a:lnTo>
                                    <a:pt x="698703" y="2458946"/>
                                  </a:lnTo>
                                  <a:lnTo>
                                    <a:pt x="931604" y="2458946"/>
                                  </a:lnTo>
                                  <a:lnTo>
                                    <a:pt x="931604" y="2549233"/>
                                  </a:lnTo>
                                  <a:lnTo>
                                    <a:pt x="1164505" y="2549233"/>
                                  </a:lnTo>
                                  <a:lnTo>
                                    <a:pt x="1164505" y="2418906"/>
                                  </a:lnTo>
                                  <a:lnTo>
                                    <a:pt x="1397406" y="2418906"/>
                                  </a:lnTo>
                                  <a:lnTo>
                                    <a:pt x="1397406" y="2614544"/>
                                  </a:lnTo>
                                  <a:lnTo>
                                    <a:pt x="1630307" y="2614544"/>
                                  </a:lnTo>
                                  <a:lnTo>
                                    <a:pt x="1630307" y="2746122"/>
                                  </a:lnTo>
                                  <a:lnTo>
                                    <a:pt x="1863209" y="2746122"/>
                                  </a:lnTo>
                                  <a:lnTo>
                                    <a:pt x="1863209" y="2746122"/>
                                  </a:lnTo>
                                  <a:lnTo>
                                    <a:pt x="2096110" y="2746122"/>
                                  </a:lnTo>
                                  <a:lnTo>
                                    <a:pt x="2096110" y="2746122"/>
                                  </a:lnTo>
                                  <a:lnTo>
                                    <a:pt x="2329011" y="2746122"/>
                                  </a:lnTo>
                                  <a:lnTo>
                                    <a:pt x="2329011" y="2745017"/>
                                  </a:lnTo>
                                  <a:lnTo>
                                    <a:pt x="2561912" y="2745017"/>
                                  </a:lnTo>
                                  <a:lnTo>
                                    <a:pt x="2561912" y="2746122"/>
                                  </a:lnTo>
                                  <a:lnTo>
                                    <a:pt x="2794812" y="2746122"/>
                                  </a:lnTo>
                                  <a:lnTo>
                                    <a:pt x="2794812" y="2642919"/>
                                  </a:lnTo>
                                  <a:lnTo>
                                    <a:pt x="3027714" y="2642919"/>
                                  </a:lnTo>
                                  <a:lnTo>
                                    <a:pt x="3027714" y="2746122"/>
                                  </a:lnTo>
                                  <a:lnTo>
                                    <a:pt x="3260615" y="2746122"/>
                                  </a:lnTo>
                                  <a:lnTo>
                                    <a:pt x="3260615" y="2746122"/>
                                  </a:lnTo>
                                  <a:lnTo>
                                    <a:pt x="3493516" y="2746122"/>
                                  </a:lnTo>
                                  <a:lnTo>
                                    <a:pt x="3493516" y="2746122"/>
                                  </a:lnTo>
                                  <a:lnTo>
                                    <a:pt x="3726417" y="2746122"/>
                                  </a:lnTo>
                                  <a:lnTo>
                                    <a:pt x="3726417" y="2746122"/>
                                  </a:lnTo>
                                  <a:lnTo>
                                    <a:pt x="3959318" y="2746122"/>
                                  </a:lnTo>
                                  <a:lnTo>
                                    <a:pt x="3959318" y="2746122"/>
                                  </a:lnTo>
                                  <a:lnTo>
                                    <a:pt x="4192219" y="2746122"/>
                                  </a:lnTo>
                                  <a:lnTo>
                                    <a:pt x="4192219" y="2746122"/>
                                  </a:lnTo>
                                  <a:lnTo>
                                    <a:pt x="4425121" y="2746122"/>
                                  </a:lnTo>
                                  <a:lnTo>
                                    <a:pt x="4425121" y="2746122"/>
                                  </a:lnTo>
                                </a:path>
                              </a:pathLst>
                            </a:custGeom>
                            <a:ln w="16372" cap="sq">
                              <a:round/>
                            </a:ln>
                          </wps:spPr>
                          <wps:style>
                            <a:lnRef idx="1">
                              <a:srgbClr val="000000"/>
                            </a:lnRef>
                            <a:fillRef idx="0">
                              <a:srgbClr val="000000">
                                <a:alpha val="0"/>
                              </a:srgbClr>
                            </a:fillRef>
                            <a:effectRef idx="0">
                              <a:scrgbClr r="0" g="0" b="0"/>
                            </a:effectRef>
                            <a:fontRef idx="none"/>
                          </wps:style>
                          <wps:bodyPr/>
                        </wps:wsp>
                        <wps:wsp>
                          <wps:cNvPr id="2648" name="Shape 2648"/>
                          <wps:cNvSpPr/>
                          <wps:spPr>
                            <a:xfrm>
                              <a:off x="416141" y="0"/>
                              <a:ext cx="0" cy="3020734"/>
                            </a:xfrm>
                            <a:custGeom>
                              <a:avLst/>
                              <a:gdLst/>
                              <a:ahLst/>
                              <a:cxnLst/>
                              <a:rect l="0" t="0" r="0" b="0"/>
                              <a:pathLst>
                                <a:path h="3020734">
                                  <a:moveTo>
                                    <a:pt x="0" y="3020734"/>
                                  </a:moveTo>
                                  <a:lnTo>
                                    <a:pt x="0" y="0"/>
                                  </a:lnTo>
                                </a:path>
                              </a:pathLst>
                            </a:custGeom>
                            <a:ln w="8732" cap="sq">
                              <a:miter lim="127000"/>
                            </a:ln>
                          </wps:spPr>
                          <wps:style>
                            <a:lnRef idx="1">
                              <a:srgbClr val="000000"/>
                            </a:lnRef>
                            <a:fillRef idx="0">
                              <a:srgbClr val="000000">
                                <a:alpha val="0"/>
                              </a:srgbClr>
                            </a:fillRef>
                            <a:effectRef idx="0">
                              <a:scrgbClr r="0" g="0" b="0"/>
                            </a:effectRef>
                            <a:fontRef idx="none"/>
                          </wps:style>
                          <wps:bodyPr/>
                        </wps:wsp>
                        <wps:wsp>
                          <wps:cNvPr id="2649" name="Shape 2649"/>
                          <wps:cNvSpPr/>
                          <wps:spPr>
                            <a:xfrm>
                              <a:off x="4841261" y="0"/>
                              <a:ext cx="0" cy="3020734"/>
                            </a:xfrm>
                            <a:custGeom>
                              <a:avLst/>
                              <a:gdLst/>
                              <a:ahLst/>
                              <a:cxnLst/>
                              <a:rect l="0" t="0" r="0" b="0"/>
                              <a:pathLst>
                                <a:path h="3020734">
                                  <a:moveTo>
                                    <a:pt x="0" y="3020734"/>
                                  </a:moveTo>
                                  <a:lnTo>
                                    <a:pt x="0" y="0"/>
                                  </a:lnTo>
                                </a:path>
                              </a:pathLst>
                            </a:custGeom>
                            <a:ln w="8732" cap="sq">
                              <a:miter lim="127000"/>
                            </a:ln>
                          </wps:spPr>
                          <wps:style>
                            <a:lnRef idx="1">
                              <a:srgbClr val="000000"/>
                            </a:lnRef>
                            <a:fillRef idx="0">
                              <a:srgbClr val="000000">
                                <a:alpha val="0"/>
                              </a:srgbClr>
                            </a:fillRef>
                            <a:effectRef idx="0">
                              <a:scrgbClr r="0" g="0" b="0"/>
                            </a:effectRef>
                            <a:fontRef idx="none"/>
                          </wps:style>
                          <wps:bodyPr/>
                        </wps:wsp>
                        <wps:wsp>
                          <wps:cNvPr id="2650" name="Shape 2650"/>
                          <wps:cNvSpPr/>
                          <wps:spPr>
                            <a:xfrm>
                              <a:off x="416141" y="3020734"/>
                              <a:ext cx="4425121" cy="0"/>
                            </a:xfrm>
                            <a:custGeom>
                              <a:avLst/>
                              <a:gdLst/>
                              <a:ahLst/>
                              <a:cxnLst/>
                              <a:rect l="0" t="0" r="0" b="0"/>
                              <a:pathLst>
                                <a:path w="4425121">
                                  <a:moveTo>
                                    <a:pt x="0" y="0"/>
                                  </a:moveTo>
                                  <a:lnTo>
                                    <a:pt x="4425121" y="0"/>
                                  </a:lnTo>
                                </a:path>
                              </a:pathLst>
                            </a:custGeom>
                            <a:ln w="8732" cap="sq">
                              <a:miter lim="127000"/>
                            </a:ln>
                          </wps:spPr>
                          <wps:style>
                            <a:lnRef idx="1">
                              <a:srgbClr val="000000"/>
                            </a:lnRef>
                            <a:fillRef idx="0">
                              <a:srgbClr val="000000">
                                <a:alpha val="0"/>
                              </a:srgbClr>
                            </a:fillRef>
                            <a:effectRef idx="0">
                              <a:scrgbClr r="0" g="0" b="0"/>
                            </a:effectRef>
                            <a:fontRef idx="none"/>
                          </wps:style>
                          <wps:bodyPr/>
                        </wps:wsp>
                        <wps:wsp>
                          <wps:cNvPr id="2651" name="Shape 2651"/>
                          <wps:cNvSpPr/>
                          <wps:spPr>
                            <a:xfrm>
                              <a:off x="416141" y="0"/>
                              <a:ext cx="4425121" cy="0"/>
                            </a:xfrm>
                            <a:custGeom>
                              <a:avLst/>
                              <a:gdLst/>
                              <a:ahLst/>
                              <a:cxnLst/>
                              <a:rect l="0" t="0" r="0" b="0"/>
                              <a:pathLst>
                                <a:path w="4425121">
                                  <a:moveTo>
                                    <a:pt x="0" y="0"/>
                                  </a:moveTo>
                                  <a:lnTo>
                                    <a:pt x="4425121" y="0"/>
                                  </a:lnTo>
                                </a:path>
                              </a:pathLst>
                            </a:custGeom>
                            <a:ln w="8732"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35710" o:spid="_x0000_s1136" style="width:381.2pt;height:266.1pt;mso-position-horizontal-relative:char;mso-position-vertical-relative:line" coordsize="48412,337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">
                  <v:shape id="Shape 2625" o:spid="_x0000_s1137" style="position:absolute;left:4161;top:30207;width:0;height:382;visibility:visible;mso-wrap-style:square;v-text-anchor:top" coordsize="0,382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" path="m,38201l,,,38201xe" fillcolor="black" strokeweight=".24256mm">
                    <v:path arrowok="t" textboxrect="0,0,0,38201"/>
                  </v:shape>
                  <v:rect id="Rectangle 2626" o:spid="_x0000_s1138" style="position:absolute;left:3814;top:30454;width:923;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" filled="f" stroked="f">
                    <v:textbox inset="0,0,0,0">
                      <w:txbxContent>
                        <w:p w:rsidR="00845866" w:rsidRDefault="00845866">
                          <w:pPr>
                            <w:spacing w:after="160" w:line="259" w:lineRule="auto"/>
                            <w:ind w:left="0" w:right="0" w:firstLine="0"/>
                          </w:pPr>
                          <w:r>
                            <w:rPr>
                              <w:rFonts w:ascii="Calibri" w:eastAsia="Calibri" w:hAnsi="Calibri" w:cs="Calibri"/>
                              <w:w w:val="125"/>
                              <w:sz w:val="17"/>
                            </w:rPr>
                            <w:t>0</w:t>
                          </w:r>
                        </w:p>
                      </w:txbxContent>
                    </v:textbox>
                  </v:rect>
                  <v:shape id="Shape 2627" o:spid="_x0000_s1139" style="position:absolute;left:13477;top:30207;width:0;height:382;visibility:visible;mso-wrap-style:square;v-text-anchor:top" coordsize="0,382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" path="m,38201l,,,38201xe" fillcolor="black" strokeweight=".24256mm">
                    <v:path arrowok="t" textboxrect="0,0,0,38201"/>
                  </v:shape>
                  <v:rect id="Rectangle 2628" o:spid="_x0000_s1140" style="position:absolute;left:12783;top:30454;width:1846;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" filled="f" stroked="f">
                    <v:textbox inset="0,0,0,0">
                      <w:txbxContent>
                        <w:p w:rsidR="00845866" w:rsidRDefault="00845866">
                          <w:pPr>
                            <w:spacing w:after="160" w:line="259" w:lineRule="auto"/>
                            <w:ind w:left="0" w:right="0" w:firstLine="0"/>
                          </w:pPr>
                          <w:r>
                            <w:rPr>
                              <w:rFonts w:ascii="Calibri" w:eastAsia="Calibri" w:hAnsi="Calibri" w:cs="Calibri"/>
                              <w:w w:val="125"/>
                              <w:sz w:val="17"/>
                            </w:rPr>
                            <w:t>20</w:t>
                          </w:r>
                        </w:p>
                      </w:txbxContent>
                    </v:textbox>
                  </v:rect>
                  <v:shape id="Shape 2629" o:spid="_x0000_s1141" style="position:absolute;left:22793;top:30207;width:0;height:382;visibility:visible;mso-wrap-style:square;v-text-anchor:top" coordsize="0,382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" path="m,38201l,,,38201xe" fillcolor="black" strokeweight=".24256mm">
                    <v:path arrowok="t" textboxrect="0,0,0,38201"/>
                  </v:shape>
                  <v:rect id="Rectangle 2630" o:spid="_x0000_s1142" style="position:absolute;left:22099;top:30454;width:1846;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" filled="f" stroked="f">
                    <v:textbox inset="0,0,0,0">
                      <w:txbxContent>
                        <w:p w:rsidR="00845866" w:rsidRDefault="00845866">
                          <w:pPr>
                            <w:spacing w:after="160" w:line="259" w:lineRule="auto"/>
                            <w:ind w:left="0" w:right="0" w:firstLine="0"/>
                          </w:pPr>
                          <w:r>
                            <w:rPr>
                              <w:rFonts w:ascii="Calibri" w:eastAsia="Calibri" w:hAnsi="Calibri" w:cs="Calibri"/>
                              <w:w w:val="125"/>
                              <w:sz w:val="17"/>
                            </w:rPr>
                            <w:t>40</w:t>
                          </w:r>
                        </w:p>
                      </w:txbxContent>
                    </v:textbox>
                  </v:rect>
                  <v:shape id="Shape 2631" o:spid="_x0000_s1143" style="position:absolute;left:32109;top:30207;width:0;height:382;visibility:visible;mso-wrap-style:square;v-text-anchor:top" coordsize="0,382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" path="m,38201l,,,38201xe" fillcolor="black" strokeweight=".24256mm">
                    <v:path arrowok="t" textboxrect="0,0,0,38201"/>
                  </v:shape>
                  <v:rect id="Rectangle 2632" o:spid="_x0000_s1144" style="position:absolute;left:31415;top:30454;width:1846;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" filled="f" stroked="f">
                    <v:textbox inset="0,0,0,0">
                      <w:txbxContent>
                        <w:p w:rsidR="00845866" w:rsidRDefault="00845866">
                          <w:pPr>
                            <w:spacing w:after="160" w:line="259" w:lineRule="auto"/>
                            <w:ind w:left="0" w:right="0" w:firstLine="0"/>
                          </w:pPr>
                          <w:r>
                            <w:rPr>
                              <w:rFonts w:ascii="Calibri" w:eastAsia="Calibri" w:hAnsi="Calibri" w:cs="Calibri"/>
                              <w:w w:val="125"/>
                              <w:sz w:val="17"/>
                            </w:rPr>
                            <w:t>60</w:t>
                          </w:r>
                        </w:p>
                      </w:txbxContent>
                    </v:textbox>
                  </v:rect>
                  <v:shape id="Shape 2633" o:spid="_x0000_s1145" style="position:absolute;left:41425;top:30207;width:0;height:382;visibility:visible;mso-wrap-style:square;v-text-anchor:top" coordsize="0,382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" path="m,38201l,,,38201xe" fillcolor="black" strokeweight=".24256mm">
                    <v:path arrowok="t" textboxrect="0,0,0,38201"/>
                  </v:shape>
                  <v:rect id="Rectangle 2634" o:spid="_x0000_s1146" style="position:absolute;left:40731;top:30454;width:1846;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" filled="f" stroked="f">
                    <v:textbox inset="0,0,0,0">
                      <w:txbxContent>
                        <w:p w:rsidR="00845866" w:rsidRDefault="00845866">
                          <w:pPr>
                            <w:spacing w:after="160" w:line="259" w:lineRule="auto"/>
                            <w:ind w:left="0" w:right="0" w:firstLine="0"/>
                          </w:pPr>
                          <w:r>
                            <w:rPr>
                              <w:rFonts w:ascii="Calibri" w:eastAsia="Calibri" w:hAnsi="Calibri" w:cs="Calibri"/>
                              <w:w w:val="125"/>
                              <w:sz w:val="17"/>
                            </w:rPr>
                            <w:t>80</w:t>
                          </w:r>
                        </w:p>
                      </w:txbxContent>
                    </v:textbox>
                  </v:rect>
                  <v:rect id="Rectangle 2635" o:spid="_x0000_s1147" style="position:absolute;left:22135;top:31946;width:11254;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" filled="f" stroked="f">
                    <v:textbox inset="0,0,0,0">
                      <w:txbxContent>
                        <w:p w:rsidR="00845866" w:rsidRDefault="00845866">
                          <w:pPr>
                            <w:spacing w:after="160" w:line="259" w:lineRule="auto"/>
                            <w:ind w:left="0" w:right="0" w:firstLine="0"/>
                          </w:pPr>
                          <w:r>
                            <w:rPr>
                              <w:rFonts w:ascii="Calibri" w:eastAsia="Calibri" w:hAnsi="Calibri" w:cs="Calibri"/>
                              <w:w w:val="129"/>
                              <w:sz w:val="17"/>
                            </w:rPr>
                            <w:t>In</w:t>
                          </w:r>
                          <w:r>
                            <w:rPr>
                              <w:rFonts w:ascii="Calibri" w:eastAsia="Calibri" w:hAnsi="Calibri" w:cs="Calibri"/>
                              <w:spacing w:val="16"/>
                              <w:w w:val="129"/>
                              <w:sz w:val="17"/>
                            </w:rPr>
                            <w:t xml:space="preserve"> </w:t>
                          </w:r>
                          <w:r>
                            <w:rPr>
                              <w:rFonts w:ascii="Calibri" w:eastAsia="Calibri" w:hAnsi="Calibri" w:cs="Calibri"/>
                              <w:w w:val="129"/>
                              <w:sz w:val="17"/>
                            </w:rPr>
                            <w:t>Track</w:t>
                          </w:r>
                          <w:r>
                            <w:rPr>
                              <w:rFonts w:ascii="Calibri" w:eastAsia="Calibri" w:hAnsi="Calibri" w:cs="Calibri"/>
                              <w:spacing w:val="16"/>
                              <w:w w:val="129"/>
                              <w:sz w:val="17"/>
                            </w:rPr>
                            <w:t xml:space="preserve"> </w:t>
                          </w:r>
                          <w:r>
                            <w:rPr>
                              <w:rFonts w:ascii="Calibri" w:eastAsia="Calibri" w:hAnsi="Calibri" w:cs="Calibri"/>
                              <w:w w:val="129"/>
                              <w:sz w:val="17"/>
                            </w:rPr>
                            <w:t>Lag</w:t>
                          </w:r>
                          <w:r>
                            <w:rPr>
                              <w:rFonts w:ascii="Calibri" w:eastAsia="Calibri" w:hAnsi="Calibri" w:cs="Calibri"/>
                              <w:spacing w:val="16"/>
                              <w:w w:val="129"/>
                              <w:sz w:val="17"/>
                            </w:rPr>
                            <w:t xml:space="preserve"> </w:t>
                          </w:r>
                          <w:r>
                            <w:rPr>
                              <w:rFonts w:ascii="Calibri" w:eastAsia="Calibri" w:hAnsi="Calibri" w:cs="Calibri"/>
                              <w:w w:val="129"/>
                              <w:sz w:val="17"/>
                            </w:rPr>
                            <w:t>[s]</w:t>
                          </w:r>
                        </w:p>
                      </w:txbxContent>
                    </v:textbox>
                  </v:rect>
                  <v:shape id="Shape 2636" o:spid="_x0000_s1148" style="position:absolute;left:3779;top:28834;width:382;height:0;visibility:visible;mso-wrap-style:square;v-text-anchor:top" coordsize="382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" path="m38201,l,,38201,xe" fillcolor="black" strokeweight=".24256mm">
                    <v:path arrowok="t" textboxrect="0,0,38201,0"/>
                  </v:shape>
                  <v:rect id="Rectangle 2637" o:spid="_x0000_s1149" style="position:absolute;left:2703;top:27902;width:923;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" filled="f" stroked="f">
                    <v:textbox inset="0,0,0,0">
                      <w:txbxContent>
                        <w:p w:rsidR="00845866" w:rsidRDefault="00845866">
                          <w:pPr>
                            <w:spacing w:after="160" w:line="259" w:lineRule="auto"/>
                            <w:ind w:left="0" w:right="0" w:firstLine="0"/>
                          </w:pPr>
                          <w:r>
                            <w:rPr>
                              <w:rFonts w:ascii="Calibri" w:eastAsia="Calibri" w:hAnsi="Calibri" w:cs="Calibri"/>
                              <w:w w:val="125"/>
                              <w:sz w:val="17"/>
                            </w:rPr>
                            <w:t>0</w:t>
                          </w:r>
                        </w:p>
                      </w:txbxContent>
                    </v:textbox>
                  </v:rect>
                  <v:shape id="Shape 2638" o:spid="_x0000_s1150" style="position:absolute;left:3779;top:22943;width:382;height:0;visibility:visible;mso-wrap-style:square;v-text-anchor:top" coordsize="382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" path="m38201,l,,38201,xe" fillcolor="black" strokeweight=".24256mm">
                    <v:path arrowok="t" textboxrect="0,0,38201,0"/>
                  </v:shape>
                  <v:rect id="Rectangle 2639" o:spid="_x0000_s1151" style="position:absolute;left:2703;top:22012;width:923;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" filled="f" stroked="f">
                    <v:textbox inset="0,0,0,0">
                      <w:txbxContent>
                        <w:p w:rsidR="00845866" w:rsidRDefault="00845866">
                          <w:pPr>
                            <w:spacing w:after="160" w:line="259" w:lineRule="auto"/>
                            <w:ind w:left="0" w:right="0" w:firstLine="0"/>
                          </w:pPr>
                          <w:r>
                            <w:rPr>
                              <w:rFonts w:ascii="Calibri" w:eastAsia="Calibri" w:hAnsi="Calibri" w:cs="Calibri"/>
                              <w:w w:val="125"/>
                              <w:sz w:val="17"/>
                            </w:rPr>
                            <w:t>5</w:t>
                          </w:r>
                        </w:p>
                      </w:txbxContent>
                    </v:textbox>
                  </v:rect>
                  <v:shape id="Shape 2640" o:spid="_x0000_s1152" style="position:absolute;left:3779;top:17053;width:382;height:0;visibility:visible;mso-wrap-style:square;v-text-anchor:top" coordsize="382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" path="m38201,l,,38201,xe" fillcolor="black" strokeweight=".24256mm">
                    <v:path arrowok="t" textboxrect="0,0,38201,0"/>
                  </v:shape>
                  <v:rect id="Rectangle 2641" o:spid="_x0000_s1153" style="position:absolute;left:2009;top:16122;width:1846;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" filled="f" stroked="f">
                    <v:textbox inset="0,0,0,0">
                      <w:txbxContent>
                        <w:p w:rsidR="00845866" w:rsidRDefault="00845866">
                          <w:pPr>
                            <w:spacing w:after="160" w:line="259" w:lineRule="auto"/>
                            <w:ind w:left="0" w:right="0" w:firstLine="0"/>
                          </w:pPr>
                          <w:r>
                            <w:rPr>
                              <w:rFonts w:ascii="Calibri" w:eastAsia="Calibri" w:hAnsi="Calibri" w:cs="Calibri"/>
                              <w:w w:val="125"/>
                              <w:sz w:val="17"/>
                            </w:rPr>
                            <w:t>10</w:t>
                          </w:r>
                        </w:p>
                      </w:txbxContent>
                    </v:textbox>
                  </v:rect>
                  <v:shape id="Shape 2642" o:spid="_x0000_s1154" style="position:absolute;left:3779;top:11162;width:382;height:0;visibility:visible;mso-wrap-style:square;v-text-anchor:top" coordsize="382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" path="m38201,l,,38201,xe" fillcolor="black" strokeweight=".24256mm">
                    <v:path arrowok="t" textboxrect="0,0,38201,0"/>
                  </v:shape>
                  <v:rect id="Rectangle 2643" o:spid="_x0000_s1155" style="position:absolute;left:2009;top:10231;width:1846;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" filled="f" stroked="f">
                    <v:textbox inset="0,0,0,0">
                      <w:txbxContent>
                        <w:p w:rsidR="00845866" w:rsidRDefault="00845866">
                          <w:pPr>
                            <w:spacing w:after="160" w:line="259" w:lineRule="auto"/>
                            <w:ind w:left="0" w:right="0" w:firstLine="0"/>
                          </w:pPr>
                          <w:r>
                            <w:rPr>
                              <w:rFonts w:ascii="Calibri" w:eastAsia="Calibri" w:hAnsi="Calibri" w:cs="Calibri"/>
                              <w:w w:val="125"/>
                              <w:sz w:val="17"/>
                            </w:rPr>
                            <w:t>15</w:t>
                          </w:r>
                        </w:p>
                      </w:txbxContent>
                    </v:textbox>
                  </v:rect>
                  <v:shape id="Shape 2644" o:spid="_x0000_s1156" style="position:absolute;left:3779;top:5272;width:382;height:0;visibility:visible;mso-wrap-style:square;v-text-anchor:top" coordsize="382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" path="m38201,l,,38201,xe" fillcolor="black" strokeweight=".24256mm">
                    <v:path arrowok="t" textboxrect="0,0,38201,0"/>
                  </v:shape>
                  <v:rect id="Rectangle 2645" o:spid="_x0000_s1157" style="position:absolute;left:2009;top:4341;width:1846;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" filled="f" stroked="f">
                    <v:textbox inset="0,0,0,0">
                      <w:txbxContent>
                        <w:p w:rsidR="00845866" w:rsidRDefault="00845866">
                          <w:pPr>
                            <w:spacing w:after="160" w:line="259" w:lineRule="auto"/>
                            <w:ind w:left="0" w:right="0" w:firstLine="0"/>
                          </w:pPr>
                          <w:r>
                            <w:rPr>
                              <w:rFonts w:ascii="Calibri" w:eastAsia="Calibri" w:hAnsi="Calibri" w:cs="Calibri"/>
                              <w:w w:val="125"/>
                              <w:sz w:val="17"/>
                            </w:rPr>
                            <w:t>20</w:t>
                          </w:r>
                        </w:p>
                      </w:txbxContent>
                    </v:textbox>
                  </v:rect>
                  <v:rect id="Rectangle 2646" o:spid="_x0000_s1158" style="position:absolute;left:-5689;top:12156;width:13840;height:2461;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" filled="f" stroked="f">
                    <v:textbox inset="0,0,0,0">
                      <w:txbxContent>
                        <w:p w:rsidR="00845866" w:rsidRDefault="00845866">
                          <w:pPr>
                            <w:spacing w:after="160" w:line="259" w:lineRule="auto"/>
                            <w:ind w:left="0" w:right="0" w:firstLine="0"/>
                          </w:pPr>
                          <w:r>
                            <w:rPr>
                              <w:rFonts w:ascii="Calibri" w:eastAsia="Calibri" w:hAnsi="Calibri" w:cs="Calibri"/>
                              <w:sz w:val="17"/>
                            </w:rPr>
                            <w:t>Days</w:t>
                          </w:r>
                          <w:r>
                            <w:rPr>
                              <w:rFonts w:ascii="Calibri" w:eastAsia="Calibri" w:hAnsi="Calibri" w:cs="Calibri"/>
                              <w:spacing w:val="-330"/>
                              <w:sz w:val="17"/>
                            </w:rPr>
                            <w:t xml:space="preserve"> </w:t>
                          </w:r>
                          <w:r>
                            <w:rPr>
                              <w:rFonts w:ascii="Calibri" w:eastAsia="Calibri" w:hAnsi="Calibri" w:cs="Calibri"/>
                              <w:sz w:val="17"/>
                            </w:rPr>
                            <w:t>of</w:t>
                          </w:r>
                          <w:r>
                            <w:rPr>
                              <w:rFonts w:ascii="Calibri" w:eastAsia="Calibri" w:hAnsi="Calibri" w:cs="Calibri"/>
                              <w:spacing w:val="-330"/>
                              <w:sz w:val="17"/>
                            </w:rPr>
                            <w:t xml:space="preserve"> </w:t>
                          </w:r>
                          <w:r>
                            <w:rPr>
                              <w:rFonts w:ascii="Calibri" w:eastAsia="Calibri" w:hAnsi="Calibri" w:cs="Calibri"/>
                              <w:sz w:val="17"/>
                            </w:rPr>
                            <w:t>10</w:t>
                          </w:r>
                          <w:r>
                            <w:rPr>
                              <w:rFonts w:ascii="Calibri" w:eastAsia="Calibri" w:hAnsi="Calibri" w:cs="Calibri"/>
                              <w:spacing w:val="-330"/>
                              <w:sz w:val="17"/>
                            </w:rPr>
                            <w:t xml:space="preserve"> </w:t>
                          </w:r>
                          <w:r>
                            <w:rPr>
                              <w:rFonts w:ascii="Calibri" w:eastAsia="Calibri" w:hAnsi="Calibri" w:cs="Calibri"/>
                              <w:sz w:val="17"/>
                            </w:rPr>
                            <w:t>Hz</w:t>
                          </w:r>
                          <w:r>
                            <w:rPr>
                              <w:rFonts w:ascii="Calibri" w:eastAsia="Calibri" w:hAnsi="Calibri" w:cs="Calibri"/>
                              <w:spacing w:val="-330"/>
                              <w:sz w:val="17"/>
                            </w:rPr>
                            <w:t xml:space="preserve"> </w:t>
                          </w:r>
                          <w:r>
                            <w:rPr>
                              <w:rFonts w:ascii="Calibri" w:eastAsia="Calibri" w:hAnsi="Calibri" w:cs="Calibri"/>
                              <w:sz w:val="17"/>
                            </w:rPr>
                            <w:t>data</w:t>
                          </w:r>
                        </w:p>
                      </w:txbxContent>
                    </v:textbox>
                  </v:rect>
                  <v:shape id="Shape 2647" o:spid="_x0000_s1159" style="position:absolute;left:4161;top:1373;width:44251;height:27461;visibility:visible;mso-wrap-style:square;v-text-anchor:top" coordsize="4425121,27461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" path="m,l232901,r,874225l465802,874225r,1140745l698703,2014970r,443976l931604,2458946r,90287l1164505,2549233r,-130327l1397406,2418906r,195638l1630307,2614544r,131578l1863209,2746122r,l2096110,2746122r,l2329011,2746122r,-1105l2561912,2745017r,1105l2794812,2746122r,-103203l3027714,2642919r,103203l3260615,2746122r,l3493516,2746122r,l3726417,2746122r,l3959318,2746122r,l4192219,2746122r,l4425121,2746122r,e" filled="f" strokeweight=".45478mm">
                    <v:stroke endcap="square"/>
                    <v:path arrowok="t" textboxrect="0,0,4425121,2746122"/>
                  </v:shape>
                  <v:shape id="Shape 2648" o:spid="_x0000_s1160" style="position:absolute;left:4161;width:0;height:30207;visibility:visible;mso-wrap-style:square;v-text-anchor:top" coordsize="0,30207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" path="m,3020734l,e" filled="f" strokeweight=".24256mm">
                    <v:stroke miterlimit="83231f" joinstyle="miter" endcap="square"/>
                    <v:path arrowok="t" textboxrect="0,0,0,3020734"/>
                  </v:shape>
                  <v:shape id="Shape 2649" o:spid="_x0000_s1161" style="position:absolute;left:48412;width:0;height:30207;visibility:visible;mso-wrap-style:square;v-text-anchor:top" coordsize="0,30207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" path="m,3020734l,e" filled="f" strokeweight=".24256mm">
                    <v:stroke miterlimit="83231f" joinstyle="miter" endcap="square"/>
                    <v:path arrowok="t" textboxrect="0,0,0,3020734"/>
                  </v:shape>
                  <v:shape id="Shape 2650" o:spid="_x0000_s1162" style="position:absolute;left:4161;top:30207;width:44251;height:0;visibility:visible;mso-wrap-style:square;v-text-anchor:top" coordsize="4425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" path="m,l4425121,e" filled="f" strokeweight=".24256mm">
                    <v:stroke miterlimit="83231f" joinstyle="miter" endcap="square"/>
                    <v:path arrowok="t" textboxrect="0,0,4425121,0"/>
                  </v:shape>
                  <v:shape id="Shape 2651" o:spid="_x0000_s1163" style="position:absolute;left:4161;width:44251;height:0;visibility:visible;mso-wrap-style:square;v-text-anchor:top" coordsize="4425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" path="m,l4425121,e" filled="f" strokeweight=".24256mm">
                    <v:stroke miterlimit="83231f" joinstyle="miter" endcap="square"/>
                    <v:path arrowok="t" textboxrect="0,0,4425121,0"/>
                  </v:shape>
                  <w10:anchorlock/>
                </v:group>
              </w:pict>
            </mc:Fallback>
          </mc:AlternateContent>
        </w:r>
      </w:del>
    </w:p>
    <w:p w14:paraId="65A5944C" w14:textId="77777777" w:rsidR="00981E83" w:rsidDel="00F42755" w:rsidRDefault="00845866">
      <w:pPr>
        <w:spacing w:after="653" w:line="322" w:lineRule="auto"/>
        <w:ind w:left="592" w:right="394"/>
        <w:rPr>
          <w:del w:id="450" w:author="Halford, Alexa J. (GSFC-6750)" w:date="2020-05-27T07:46:00Z"/>
        </w:rPr>
      </w:pPr>
      <w:del w:id="451" w:author="Halford, Alexa J. (GSFC-6750)" w:date="2020-05-27T07:46:00Z">
        <w:r w:rsidDel="00F42755">
          <w:rPr>
            <w:b/>
            <w:sz w:val="18"/>
          </w:rPr>
          <w:delText>Figure A1.</w:delText>
        </w:r>
        <w:r w:rsidDel="00F42755">
          <w:rPr>
            <w:b/>
            <w:sz w:val="18"/>
          </w:rPr>
          <w:tab/>
        </w:r>
        <w:r w:rsidDel="00F42755">
          <w:rPr>
            <w:sz w:val="18"/>
          </w:rPr>
          <w:delText>The distribution of colocated 10 Hz data as a function of in-track lag. Bins are 5 kilometers wide.</w:delText>
        </w:r>
      </w:del>
    </w:p>
    <w:p w14:paraId="1C372019" w14:textId="77777777" w:rsidR="00981E83" w:rsidRDefault="00981E83" w:rsidP="00AD5DBB">
      <w:pPr>
        <w:ind w:left="0" w:right="0" w:firstLine="0"/>
      </w:pPr>
    </w:p>
    <w:sectPr w:rsidR="00981E83" w:rsidSect="00AD5DBB">
      <w:headerReference w:type="even" r:id="rId17"/>
      <w:headerReference w:type="default" r:id="rId18"/>
      <w:footerReference w:type="even" r:id="rId19"/>
      <w:footerReference w:type="default" r:id="rId20"/>
      <w:headerReference w:type="first" r:id="rId21"/>
      <w:footerReference w:type="first" r:id="rId22"/>
      <w:pgSz w:w="12240" w:h="15840"/>
      <w:pgMar w:top="1352" w:right="1971" w:bottom="1123" w:left="1347" w:header="602" w:footer="409"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lford, Alexa J. (GSFC-6750)" w:date="2020-05-28T09:43:00Z" w:initials="HAJ(">
    <w:p w14:paraId="18AFF28F" w14:textId="77777777" w:rsidR="003A3B3C" w:rsidRDefault="003A3B3C">
      <w:pPr>
        <w:pStyle w:val="CommentText"/>
      </w:pPr>
      <w:r>
        <w:rPr>
          <w:rStyle w:val="CommentReference"/>
        </w:rPr>
        <w:annotationRef/>
      </w:r>
      <w:r>
        <w:t xml:space="preserve">Not sure this is needed to be stated. Even though it’s probably true, I’ve found it’s easiest to just not say it. Reviewers can argue and not sure it’s worth it. But up to you. </w:t>
      </w:r>
    </w:p>
  </w:comment>
  <w:comment w:id="36" w:author="Halford, Alexa J. (GSFC-6750)" w:date="2020-05-28T09:49:00Z" w:initials="HAJ(">
    <w:p w14:paraId="30F90D60" w14:textId="77777777" w:rsidR="003A3B3C" w:rsidRDefault="003A3B3C">
      <w:pPr>
        <w:pStyle w:val="CommentText"/>
      </w:pPr>
      <w:r>
        <w:rPr>
          <w:rStyle w:val="CommentReference"/>
        </w:rPr>
        <w:annotationRef/>
      </w:r>
      <w:r>
        <w:t xml:space="preserve">It seems from your figures that the occurrence rate in early dawn may also be </w:t>
      </w:r>
      <w:proofErr w:type="gramStart"/>
      <w:r>
        <w:t>high, but</w:t>
      </w:r>
      <w:proofErr w:type="gramEnd"/>
      <w:r>
        <w:t xml:space="preserve"> is unable to be determined really due to lack of observing time. </w:t>
      </w:r>
    </w:p>
  </w:comment>
  <w:comment w:id="37" w:author="Halford, Alexa J. (GSFC-6750)" w:date="2020-05-28T09:50:00Z" w:initials="HAJ(">
    <w:p w14:paraId="5D82E2E8" w14:textId="77777777" w:rsidR="003A3B3C" w:rsidRDefault="003A3B3C">
      <w:pPr>
        <w:pStyle w:val="CommentText"/>
      </w:pPr>
      <w:r>
        <w:rPr>
          <w:rStyle w:val="CommentReference"/>
        </w:rPr>
        <w:annotationRef/>
      </w:r>
      <w:r>
        <w:t xml:space="preserve">Storms? Or substorms? How are you defining geomagnetically </w:t>
      </w:r>
      <w:proofErr w:type="gramStart"/>
      <w:r>
        <w:t>active.</w:t>
      </w:r>
      <w:proofErr w:type="gramEnd"/>
      <w:r>
        <w:t xml:space="preserve"> Always good to be explicit as some may think strong storms and others may think an isolated </w:t>
      </w:r>
      <w:proofErr w:type="spellStart"/>
      <w:r>
        <w:t>substorm</w:t>
      </w:r>
      <w:proofErr w:type="spellEnd"/>
      <w:r>
        <w:t xml:space="preserve">. </w:t>
      </w:r>
    </w:p>
  </w:comment>
  <w:comment w:id="38" w:author="Halford, Alexa J. (GSFC-6750)" w:date="2020-05-28T14:30:00Z" w:initials="HAJ(">
    <w:p w14:paraId="3B345084" w14:textId="2EC286E6" w:rsidR="00C95E6C" w:rsidRDefault="00C95E6C">
      <w:pPr>
        <w:pStyle w:val="CommentText"/>
      </w:pPr>
      <w:r>
        <w:rPr>
          <w:rStyle w:val="CommentReference"/>
        </w:rPr>
        <w:annotationRef/>
      </w:r>
      <w:r>
        <w:t xml:space="preserve">It doesn’t seem like this was really tested so I recommend removing this. </w:t>
      </w:r>
    </w:p>
  </w:comment>
  <w:comment w:id="63" w:author="Halford, Alexa J. (GSFC-6750)" w:date="2020-05-28T09:55:00Z" w:initials="HAJ(">
    <w:p w14:paraId="0147BF9E" w14:textId="77777777" w:rsidR="003A6A7E" w:rsidRDefault="003A6A7E">
      <w:pPr>
        <w:pStyle w:val="CommentText"/>
      </w:pPr>
      <w:r>
        <w:rPr>
          <w:rStyle w:val="CommentReference"/>
        </w:rPr>
        <w:annotationRef/>
      </w:r>
      <w:r>
        <w:t xml:space="preserve">I’d add in the altitude here so that it’s easy for the reader to try to back out what that means in the magnetic equator. </w:t>
      </w:r>
    </w:p>
    <w:p w14:paraId="388EC200" w14:textId="77777777" w:rsidR="003A6A7E" w:rsidRDefault="003A6A7E">
      <w:pPr>
        <w:pStyle w:val="CommentText"/>
      </w:pPr>
    </w:p>
  </w:comment>
  <w:comment w:id="69" w:author="Halford, Alexa J. (GSFC-6750)" w:date="2020-05-28T09:57:00Z" w:initials="HAJ(">
    <w:p w14:paraId="57B55D48" w14:textId="77777777" w:rsidR="003A6A7E" w:rsidRDefault="003A6A7E">
      <w:pPr>
        <w:pStyle w:val="CommentText"/>
      </w:pPr>
      <w:r>
        <w:rPr>
          <w:rStyle w:val="CommentReference"/>
        </w:rPr>
        <w:annotationRef/>
      </w:r>
      <w:r>
        <w:t xml:space="preserve">What statistical properties? I’d </w:t>
      </w:r>
      <w:r w:rsidR="00F9194D">
        <w:rPr>
          <w:noProof/>
        </w:rPr>
        <w:t xml:space="preserve">explicitly </w:t>
      </w:r>
      <w:r>
        <w:t>inclu</w:t>
      </w:r>
      <w:r w:rsidR="00F9194D">
        <w:rPr>
          <w:noProof/>
        </w:rPr>
        <w:t xml:space="preserve">de </w:t>
      </w:r>
      <w:r w:rsidR="00F9194D">
        <w:rPr>
          <w:noProof/>
        </w:rPr>
        <w:t xml:space="preserve">in the list </w:t>
      </w:r>
      <w:r w:rsidR="00F9194D">
        <w:rPr>
          <w:noProof/>
        </w:rPr>
        <w:t xml:space="preserve">their region of </w:t>
      </w:r>
      <w:r w:rsidR="00F9194D">
        <w:rPr>
          <w:noProof/>
        </w:rPr>
        <w:t xml:space="preserve">occurance, the energy spectra associated with them. </w:t>
      </w:r>
    </w:p>
  </w:comment>
  <w:comment w:id="85" w:author="Halford, Alexa J. (GSFC-6750)" w:date="2020-05-28T11:04:00Z" w:initials="HAJ(">
    <w:p w14:paraId="63C86BF2" w14:textId="77777777" w:rsidR="00FF23BC" w:rsidRDefault="00FF23BC">
      <w:pPr>
        <w:pStyle w:val="CommentText"/>
      </w:pPr>
      <w:r>
        <w:rPr>
          <w:rStyle w:val="CommentReference"/>
        </w:rPr>
        <w:annotationRef/>
      </w:r>
      <w:r>
        <w:t>Do you want to add in some from the balloon-satellite observations (</w:t>
      </w:r>
      <w:proofErr w:type="gramStart"/>
      <w:r>
        <w:t>INJUN campaigns).</w:t>
      </w:r>
      <w:proofErr w:type="gramEnd"/>
      <w:r>
        <w:t xml:space="preserve"> </w:t>
      </w:r>
    </w:p>
  </w:comment>
  <w:comment w:id="89" w:author="Halford, Alexa J. (GSFC-6750)" w:date="2020-05-28T11:06:00Z" w:initials="HAJ(">
    <w:p w14:paraId="1AE2061F" w14:textId="77777777" w:rsidR="00FF23BC" w:rsidRDefault="00FF23BC">
      <w:pPr>
        <w:pStyle w:val="CommentText"/>
      </w:pPr>
      <w:r>
        <w:rPr>
          <w:rStyle w:val="CommentReference"/>
        </w:rPr>
        <w:annotationRef/>
      </w:r>
      <w:r>
        <w:t xml:space="preserve">Perhaps say have been previously studied by multiple groups (e.g. </w:t>
      </w:r>
      <w:proofErr w:type="spellStart"/>
      <w:r>
        <w:t>Shemuko</w:t>
      </w:r>
      <w:proofErr w:type="spellEnd"/>
      <w:r>
        <w:t xml:space="preserve"> et al 2019)</w:t>
      </w:r>
    </w:p>
  </w:comment>
  <w:comment w:id="93" w:author="Halford, Alexa J. (GSFC-6750)" w:date="2020-05-28T11:12:00Z" w:initials="HAJ(">
    <w:p w14:paraId="6C11999E" w14:textId="77777777" w:rsidR="00FF23BC" w:rsidRDefault="00FF23BC">
      <w:pPr>
        <w:pStyle w:val="CommentText"/>
      </w:pPr>
      <w:r>
        <w:rPr>
          <w:rStyle w:val="CommentReference"/>
        </w:rPr>
        <w:annotationRef/>
      </w:r>
      <w:r>
        <w:t xml:space="preserve">I don’t think this has been shown to be </w:t>
      </w:r>
      <w:proofErr w:type="spellStart"/>
      <w:r>
        <w:t>definetly</w:t>
      </w:r>
      <w:proofErr w:type="spellEnd"/>
      <w:r>
        <w:t xml:space="preserve"> true. </w:t>
      </w:r>
    </w:p>
  </w:comment>
  <w:comment w:id="117" w:author="Halford, Alexa J. (GSFC-6750)" w:date="2020-05-28T13:20:00Z" w:initials="HAJ(">
    <w:p w14:paraId="6ED97CEB" w14:textId="1027397C" w:rsidR="00B73D96" w:rsidRDefault="00B73D96">
      <w:pPr>
        <w:pStyle w:val="CommentText"/>
      </w:pPr>
      <w:r>
        <w:rPr>
          <w:rStyle w:val="CommentReference"/>
        </w:rPr>
        <w:annotationRef/>
      </w:r>
      <w:r>
        <w:t xml:space="preserve">With the energy dispersion one would expect a change in the spectra as you move in longitude. Although AC6 wouldn’t be able to see it might be worth noting for future mission consideration. </w:t>
      </w:r>
    </w:p>
  </w:comment>
  <w:comment w:id="118" w:author="Halford, Alexa J. (GSFC-6750)" w:date="2020-05-28T13:20:00Z" w:initials="HAJ(">
    <w:p w14:paraId="7FCE102F" w14:textId="77777777" w:rsidR="00B73D96" w:rsidRDefault="00B73D96">
      <w:pPr>
        <w:pStyle w:val="CommentText"/>
      </w:pPr>
      <w:r>
        <w:rPr>
          <w:rStyle w:val="CommentReference"/>
        </w:rPr>
        <w:annotationRef/>
      </w:r>
      <w:r>
        <w:t xml:space="preserve">These would be at much lower L-values so not sure if they are quite similar. It might be worth </w:t>
      </w:r>
    </w:p>
    <w:p w14:paraId="5F7E4212" w14:textId="56832277" w:rsidR="00B73D96" w:rsidRDefault="00B73D96">
      <w:pPr>
        <w:pStyle w:val="CommentText"/>
      </w:pPr>
      <w:r>
        <w:t xml:space="preserve">noting. </w:t>
      </w:r>
    </w:p>
  </w:comment>
  <w:comment w:id="141" w:author="Halford, Alexa J. (GSFC-6750)" w:date="2020-05-28T13:24:00Z" w:initials="HAJ(">
    <w:p w14:paraId="5DD71074" w14:textId="1E36C2CE" w:rsidR="00B73D96" w:rsidRDefault="00B73D96">
      <w:pPr>
        <w:pStyle w:val="CommentText"/>
      </w:pPr>
      <w:r>
        <w:rPr>
          <w:rStyle w:val="CommentReference"/>
        </w:rPr>
        <w:annotationRef/>
      </w:r>
      <w:r>
        <w:t xml:space="preserve">It doesn’t seem like this is really addressed here and I’m not sure that AC6 really can look at this anyway without having energy spectra. I’m also not sure it’s needed for this paper. I think it’s a cleaner story without it. </w:t>
      </w:r>
    </w:p>
  </w:comment>
  <w:comment w:id="154" w:author="Halford, Alexa J. (GSFC-6750)" w:date="2020-05-28T13:32:00Z" w:initials="HAJ(">
    <w:p w14:paraId="1CA59789" w14:textId="05985482" w:rsidR="00350993" w:rsidRDefault="00350993">
      <w:pPr>
        <w:pStyle w:val="CommentText"/>
      </w:pPr>
      <w:r>
        <w:rPr>
          <w:rStyle w:val="CommentReference"/>
        </w:rPr>
        <w:annotationRef/>
      </w:r>
      <w:r>
        <w:t xml:space="preserve">Might be worth explicitly stating it’s an integrated channel. </w:t>
      </w:r>
    </w:p>
  </w:comment>
  <w:comment w:id="204" w:author="Halford, Alexa J. (GSFC-6750)" w:date="2020-05-28T14:08:00Z" w:initials="HAJ(">
    <w:p w14:paraId="25A5FE6C" w14:textId="4BD2F100" w:rsidR="002B5ED6" w:rsidRDefault="002B5ED6">
      <w:pPr>
        <w:pStyle w:val="CommentText"/>
      </w:pPr>
      <w:r>
        <w:rPr>
          <w:rStyle w:val="CommentReference"/>
        </w:rPr>
        <w:annotationRef/>
      </w:r>
      <w:r>
        <w:t>This is not why the field is weaker</w:t>
      </w:r>
    </w:p>
  </w:comment>
  <w:comment w:id="212" w:author="Halford, Alexa J. (GSFC-6750)" w:date="2020-05-28T14:10:00Z" w:initials="HAJ(">
    <w:p w14:paraId="6F309F5E" w14:textId="684D5322" w:rsidR="002B5ED6" w:rsidRDefault="002B5ED6">
      <w:pPr>
        <w:pStyle w:val="CommentText"/>
      </w:pPr>
      <w:r>
        <w:rPr>
          <w:rStyle w:val="CommentReference"/>
        </w:rPr>
        <w:annotationRef/>
      </w:r>
      <w:r>
        <w:t xml:space="preserve">This is highly dependent on energy and L-value I think it’s best to either keep it general and remove this or be more specific. </w:t>
      </w:r>
    </w:p>
  </w:comment>
  <w:comment w:id="253" w:author="Halford, Alexa J. (GSFC-6750)" w:date="2020-05-28T14:19:00Z" w:initials="HAJ(">
    <w:p w14:paraId="29B47635" w14:textId="3EB81125" w:rsidR="000C3530" w:rsidRDefault="000C3530">
      <w:pPr>
        <w:pStyle w:val="CommentText"/>
      </w:pPr>
      <w:r>
        <w:rPr>
          <w:rStyle w:val="CommentReference"/>
        </w:rPr>
        <w:annotationRef/>
      </w:r>
      <w:r>
        <w:t xml:space="preserve">This is a bit awkward, but I’m not sure how to fix it. </w:t>
      </w:r>
    </w:p>
  </w:comment>
  <w:comment w:id="259" w:author="Halford, Alexa J. (GSFC-6750)" w:date="2020-05-28T14:20:00Z" w:initials="HAJ(">
    <w:p w14:paraId="159DFBE2" w14:textId="557F7CC7" w:rsidR="000C3530" w:rsidRDefault="000C3530">
      <w:pPr>
        <w:pStyle w:val="CommentText"/>
      </w:pPr>
      <w:r>
        <w:rPr>
          <w:rStyle w:val="CommentReference"/>
        </w:rPr>
        <w:annotationRef/>
      </w:r>
      <w:r>
        <w:t xml:space="preserve">There are lots of estimates of microburst size from non-AC6 observations. It would be beneficial to include them here. </w:t>
      </w:r>
    </w:p>
  </w:comment>
  <w:comment w:id="268" w:author="Halford, Alexa J. (GSFC-6750)" w:date="2020-05-28T14:23:00Z" w:initials="HAJ(">
    <w:p w14:paraId="69A5A010" w14:textId="56B404A4" w:rsidR="000C3530" w:rsidRDefault="000C3530">
      <w:pPr>
        <w:pStyle w:val="CommentText"/>
      </w:pPr>
      <w:r>
        <w:rPr>
          <w:rStyle w:val="CommentReference"/>
        </w:rPr>
        <w:annotationRef/>
      </w:r>
      <w:r>
        <w:t xml:space="preserve">It would help if you specify what value you consider increased geomagnetic activity for the AE index. Depending on your definition of geomagnetic activity, AE index isn’t the best value to use – so make sure you define what you’re talking about.  </w:t>
      </w:r>
    </w:p>
  </w:comment>
  <w:comment w:id="385" w:author="Halford, Alexa J. (GSFC-6750)" w:date="2020-05-28T14:31:00Z" w:initials="HAJ(">
    <w:p w14:paraId="2797FF13" w14:textId="6F9304A5" w:rsidR="00C95E6C" w:rsidRDefault="00C95E6C" w:rsidP="00C95E6C">
      <w:pPr>
        <w:pStyle w:val="CommentText"/>
        <w:ind w:left="0" w:firstLine="0"/>
      </w:pPr>
      <w:r>
        <w:rPr>
          <w:rStyle w:val="CommentReference"/>
        </w:rPr>
        <w:annotationRef/>
      </w:r>
      <w:r>
        <w:t xml:space="preserve">What evidence suggests this? I don’t think the AE stuff show this and I’m not sure that this is needed. The rest of this section seem to speak more to what the mechanism may be, not related to microbursts. </w:t>
      </w:r>
      <w:r>
        <w:br/>
      </w:r>
      <w:r>
        <w:br/>
        <w:t xml:space="preserve">Without more evidence for or against a microburst connection I think it’s best to remove this as it’s not needed for the rest of the paper – which already has more than enough new and exciting things. </w:t>
      </w:r>
    </w:p>
  </w:comment>
  <w:comment w:id="419" w:author="Halford, Alexa J. (GSFC-6750)" w:date="2020-05-28T14:49:00Z" w:initials="HAJ(">
    <w:p w14:paraId="0F3D7BD7" w14:textId="3DFD8D6B" w:rsidR="0025121D" w:rsidRDefault="0025121D">
      <w:pPr>
        <w:pStyle w:val="CommentText"/>
      </w:pPr>
      <w:r>
        <w:rPr>
          <w:rStyle w:val="CommentReference"/>
        </w:rPr>
        <w:annotationRef/>
      </w:r>
      <w:r w:rsidR="00EF7750">
        <w:t xml:space="preserve">This may be too low energy for what AC6 is seeing – just something to think about. You may want to include the need for better energy observations in the final sentence of this paragraph as well. </w:t>
      </w:r>
    </w:p>
  </w:comment>
  <w:comment w:id="438" w:author="Halford, Alexa J. (GSFC-6750)" w:date="2020-05-28T14:52:00Z" w:initials="HAJ(">
    <w:p w14:paraId="263BFDF9" w14:textId="503C2773" w:rsidR="00EF7750" w:rsidRDefault="00EF7750">
      <w:pPr>
        <w:pStyle w:val="CommentText"/>
      </w:pPr>
      <w:r>
        <w:rPr>
          <w:rStyle w:val="CommentReference"/>
        </w:rPr>
        <w:annotationRef/>
      </w:r>
      <w:r>
        <w:t xml:space="preserve">Some of this is very </w:t>
      </w:r>
      <w:proofErr w:type="spellStart"/>
      <w:r>
        <w:t>repetative</w:t>
      </w:r>
      <w:proofErr w:type="spellEnd"/>
      <w:r>
        <w:t xml:space="preserve"> and some I think isn’t needed. I think focusing on the results and not with respect to microbursts would be </w:t>
      </w:r>
      <w:proofErr w:type="spellStart"/>
      <w:r>
        <w:t>benificial</w:t>
      </w:r>
      <w:proofErr w:type="spellEnd"/>
      <w:r>
        <w:t xml:space="preserve">. I also really like how you’ve been able to tie this to the inverted v observations.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8AFF28F" w15:done="0"/>
  <w15:commentEx w15:paraId="30F90D60" w15:done="0"/>
  <w15:commentEx w15:paraId="5D82E2E8" w15:done="0"/>
  <w15:commentEx w15:paraId="3B345084" w15:done="0"/>
  <w15:commentEx w15:paraId="388EC200" w15:done="0"/>
  <w15:commentEx w15:paraId="57B55D48" w15:done="0"/>
  <w15:commentEx w15:paraId="63C86BF2" w15:done="0"/>
  <w15:commentEx w15:paraId="1AE2061F" w15:done="0"/>
  <w15:commentEx w15:paraId="6C11999E" w15:done="0"/>
  <w15:commentEx w15:paraId="6ED97CEB" w15:done="0"/>
  <w15:commentEx w15:paraId="5F7E4212" w15:done="0"/>
  <w15:commentEx w15:paraId="5DD71074" w15:done="0"/>
  <w15:commentEx w15:paraId="1CA59789" w15:done="0"/>
  <w15:commentEx w15:paraId="25A5FE6C" w15:done="0"/>
  <w15:commentEx w15:paraId="6F309F5E" w15:done="0"/>
  <w15:commentEx w15:paraId="29B47635" w15:done="0"/>
  <w15:commentEx w15:paraId="159DFBE2" w15:done="0"/>
  <w15:commentEx w15:paraId="69A5A010" w15:done="0"/>
  <w15:commentEx w15:paraId="2797FF13" w15:done="0"/>
  <w15:commentEx w15:paraId="0F3D7BD7" w15:done="0"/>
  <w15:commentEx w15:paraId="263BFD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A0633" w16cex:dateUtc="2020-05-28T13:43:00Z"/>
  <w16cex:commentExtensible w16cex:durableId="227A0798" w16cex:dateUtc="2020-05-28T13:49:00Z"/>
  <w16cex:commentExtensible w16cex:durableId="227A07E2" w16cex:dateUtc="2020-05-28T13:50:00Z"/>
  <w16cex:commentExtensible w16cex:durableId="227A4993" w16cex:dateUtc="2020-05-28T18:30:00Z"/>
  <w16cex:commentExtensible w16cex:durableId="227A0907" w16cex:dateUtc="2020-05-28T13:55:00Z"/>
  <w16cex:commentExtensible w16cex:durableId="227A0976" w16cex:dateUtc="2020-05-28T13:57:00Z"/>
  <w16cex:commentExtensible w16cex:durableId="227A194F" w16cex:dateUtc="2020-05-28T15:04:00Z"/>
  <w16cex:commentExtensible w16cex:durableId="227A199A" w16cex:dateUtc="2020-05-28T15:06:00Z"/>
  <w16cex:commentExtensible w16cex:durableId="227A1B33" w16cex:dateUtc="2020-05-28T15:12:00Z"/>
  <w16cex:commentExtensible w16cex:durableId="227A3932" w16cex:dateUtc="2020-05-28T17:20:00Z"/>
  <w16cex:commentExtensible w16cex:durableId="227A390A" w16cex:dateUtc="2020-05-28T17:20:00Z"/>
  <w16cex:commentExtensible w16cex:durableId="227A3A16" w16cex:dateUtc="2020-05-28T17:24:00Z"/>
  <w16cex:commentExtensible w16cex:durableId="227A3C05" w16cex:dateUtc="2020-05-28T17:32:00Z"/>
  <w16cex:commentExtensible w16cex:durableId="227A4449" w16cex:dateUtc="2020-05-28T18:08:00Z"/>
  <w16cex:commentExtensible w16cex:durableId="227A44BE" w16cex:dateUtc="2020-05-28T18:10:00Z"/>
  <w16cex:commentExtensible w16cex:durableId="227A46FB" w16cex:dateUtc="2020-05-28T18:19:00Z"/>
  <w16cex:commentExtensible w16cex:durableId="227A471F" w16cex:dateUtc="2020-05-28T18:20:00Z"/>
  <w16cex:commentExtensible w16cex:durableId="227A47D4" w16cex:dateUtc="2020-05-28T18:23:00Z"/>
  <w16cex:commentExtensible w16cex:durableId="227A49CB" w16cex:dateUtc="2020-05-28T18:31:00Z"/>
  <w16cex:commentExtensible w16cex:durableId="227A4DDE" w16cex:dateUtc="2020-05-28T18:49:00Z"/>
  <w16cex:commentExtensible w16cex:durableId="227A4EA1" w16cex:dateUtc="2020-05-28T18: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8AFF28F" w16cid:durableId="227A0633"/>
  <w16cid:commentId w16cid:paraId="30F90D60" w16cid:durableId="227A0798"/>
  <w16cid:commentId w16cid:paraId="5D82E2E8" w16cid:durableId="227A07E2"/>
  <w16cid:commentId w16cid:paraId="3B345084" w16cid:durableId="227A4993"/>
  <w16cid:commentId w16cid:paraId="388EC200" w16cid:durableId="227A0907"/>
  <w16cid:commentId w16cid:paraId="57B55D48" w16cid:durableId="227A0976"/>
  <w16cid:commentId w16cid:paraId="63C86BF2" w16cid:durableId="227A194F"/>
  <w16cid:commentId w16cid:paraId="1AE2061F" w16cid:durableId="227A199A"/>
  <w16cid:commentId w16cid:paraId="6C11999E" w16cid:durableId="227A1B33"/>
  <w16cid:commentId w16cid:paraId="6ED97CEB" w16cid:durableId="227A3932"/>
  <w16cid:commentId w16cid:paraId="5F7E4212" w16cid:durableId="227A390A"/>
  <w16cid:commentId w16cid:paraId="5DD71074" w16cid:durableId="227A3A16"/>
  <w16cid:commentId w16cid:paraId="1CA59789" w16cid:durableId="227A3C05"/>
  <w16cid:commentId w16cid:paraId="25A5FE6C" w16cid:durableId="227A4449"/>
  <w16cid:commentId w16cid:paraId="6F309F5E" w16cid:durableId="227A44BE"/>
  <w16cid:commentId w16cid:paraId="29B47635" w16cid:durableId="227A46FB"/>
  <w16cid:commentId w16cid:paraId="159DFBE2" w16cid:durableId="227A471F"/>
  <w16cid:commentId w16cid:paraId="69A5A010" w16cid:durableId="227A47D4"/>
  <w16cid:commentId w16cid:paraId="2797FF13" w16cid:durableId="227A49CB"/>
  <w16cid:commentId w16cid:paraId="0F3D7BD7" w16cid:durableId="227A4DDE"/>
  <w16cid:commentId w16cid:paraId="263BFDF9" w16cid:durableId="227A4E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222702" w14:textId="77777777" w:rsidR="00F9194D" w:rsidRDefault="00F9194D">
      <w:pPr>
        <w:spacing w:after="0" w:line="240" w:lineRule="auto"/>
      </w:pPr>
      <w:r>
        <w:separator/>
      </w:r>
    </w:p>
  </w:endnote>
  <w:endnote w:type="continuationSeparator" w:id="0">
    <w:p w14:paraId="55E8B735" w14:textId="77777777" w:rsidR="00F9194D" w:rsidRDefault="00F91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BBC39" w14:textId="77777777" w:rsidR="00845866" w:rsidRDefault="00845866">
    <w:pPr>
      <w:spacing w:after="0" w:line="259" w:lineRule="auto"/>
      <w:ind w:left="192" w:right="0" w:firstLine="0"/>
      <w:jc w:val="center"/>
    </w:pPr>
    <w:r>
      <w:rPr>
        <w:sz w:val="18"/>
      </w:rPr>
      <w:t>–</w:t>
    </w:r>
    <w:r>
      <w:fldChar w:fldCharType="begin"/>
    </w:r>
    <w:r>
      <w:instrText xml:space="preserve"> PAGE   \* MERGEFORMAT </w:instrText>
    </w:r>
    <w:r>
      <w:fldChar w:fldCharType="separate"/>
    </w:r>
    <w:r>
      <w:rPr>
        <w:sz w:val="18"/>
      </w:rPr>
      <w:t>1</w:t>
    </w:r>
    <w:r>
      <w:rPr>
        <w:sz w:val="18"/>
      </w:rPr>
      <w:fldChar w:fldCharType="end"/>
    </w:r>
    <w:r>
      <w:rPr>
        <w:sz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10417" w14:textId="77777777" w:rsidR="00845866" w:rsidRDefault="00845866">
    <w:pPr>
      <w:spacing w:after="0" w:line="259" w:lineRule="auto"/>
      <w:ind w:left="192" w:right="0" w:firstLine="0"/>
      <w:jc w:val="center"/>
    </w:pPr>
    <w:r>
      <w:rPr>
        <w:sz w:val="18"/>
      </w:rPr>
      <w:t>–</w:t>
    </w:r>
    <w:r>
      <w:fldChar w:fldCharType="begin"/>
    </w:r>
    <w:r>
      <w:instrText xml:space="preserve"> PAGE   \* MERGEFORMAT </w:instrText>
    </w:r>
    <w:r>
      <w:fldChar w:fldCharType="separate"/>
    </w:r>
    <w:r>
      <w:rPr>
        <w:sz w:val="18"/>
      </w:rPr>
      <w:t>1</w:t>
    </w:r>
    <w:r>
      <w:rPr>
        <w:sz w:val="18"/>
      </w:rPr>
      <w:fldChar w:fldCharType="end"/>
    </w:r>
    <w:r>
      <w:rPr>
        <w:sz w:val="18"/>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D9BEE" w14:textId="77777777" w:rsidR="00845866" w:rsidRDefault="00845866">
    <w:pPr>
      <w:spacing w:after="0" w:line="259" w:lineRule="auto"/>
      <w:ind w:left="192" w:right="0" w:firstLine="0"/>
      <w:jc w:val="center"/>
    </w:pPr>
    <w:r>
      <w:rPr>
        <w:sz w:val="18"/>
      </w:rPr>
      <w:t>–</w:t>
    </w:r>
    <w:r>
      <w:fldChar w:fldCharType="begin"/>
    </w:r>
    <w:r>
      <w:instrText xml:space="preserve"> PAGE   \* MERGEFORMAT </w:instrText>
    </w:r>
    <w:r>
      <w:fldChar w:fldCharType="separate"/>
    </w:r>
    <w:r>
      <w:rPr>
        <w:sz w:val="18"/>
      </w:rPr>
      <w:t>1</w:t>
    </w:r>
    <w:r>
      <w:rPr>
        <w:sz w:val="18"/>
      </w:rPr>
      <w:fldChar w:fldCharType="end"/>
    </w:r>
    <w:r>
      <w:rPr>
        <w:sz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8C3EB0" w14:textId="77777777" w:rsidR="00F9194D" w:rsidRDefault="00F9194D">
      <w:pPr>
        <w:spacing w:after="0" w:line="240" w:lineRule="auto"/>
      </w:pPr>
      <w:r>
        <w:separator/>
      </w:r>
    </w:p>
  </w:footnote>
  <w:footnote w:type="continuationSeparator" w:id="0">
    <w:p w14:paraId="44C2846F" w14:textId="77777777" w:rsidR="00F9194D" w:rsidRDefault="00F91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60B6D" w14:textId="77777777" w:rsidR="00845866" w:rsidRDefault="00845866">
    <w:pPr>
      <w:spacing w:after="0" w:line="259" w:lineRule="auto"/>
      <w:ind w:left="192" w:right="0" w:firstLine="0"/>
      <w:jc w:val="center"/>
    </w:pPr>
    <w:r>
      <w:rPr>
        <w:color w:val="AAB5BB"/>
        <w:sz w:val="18"/>
      </w:rPr>
      <w:t xml:space="preserve">manuscript submitted to </w:t>
    </w:r>
    <w:r>
      <w:rPr>
        <w:i/>
        <w:color w:val="AAB5BB"/>
        <w:sz w:val="18"/>
      </w:rPr>
      <w:t>JGR: Space Physics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0107B6" w14:textId="77777777" w:rsidR="00845866" w:rsidRDefault="00845866">
    <w:pPr>
      <w:spacing w:after="0" w:line="259" w:lineRule="auto"/>
      <w:ind w:left="192" w:right="0" w:firstLine="0"/>
      <w:jc w:val="center"/>
    </w:pPr>
    <w:r>
      <w:rPr>
        <w:color w:val="AAB5BB"/>
        <w:sz w:val="18"/>
      </w:rPr>
      <w:t xml:space="preserve">manuscript submitted to </w:t>
    </w:r>
    <w:r>
      <w:rPr>
        <w:i/>
        <w:color w:val="AAB5BB"/>
        <w:sz w:val="18"/>
      </w:rPr>
      <w:t>JGR: Space Physics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5944A9" w14:textId="77777777" w:rsidR="00845866" w:rsidRDefault="00845866">
    <w:pPr>
      <w:spacing w:after="0" w:line="259" w:lineRule="auto"/>
      <w:ind w:left="192" w:right="0" w:firstLine="0"/>
      <w:jc w:val="center"/>
    </w:pPr>
    <w:r>
      <w:rPr>
        <w:color w:val="AAB5BB"/>
        <w:sz w:val="18"/>
      </w:rPr>
      <w:t xml:space="preserve">manuscript submitted to </w:t>
    </w:r>
    <w:r>
      <w:rPr>
        <w:i/>
        <w:color w:val="AAB5BB"/>
        <w:sz w:val="18"/>
      </w:rPr>
      <w:t>JGR: Space Physics</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lford, Alexa J. (GSFC-6750)">
    <w15:presenceInfo w15:providerId="AD" w15:userId="S::ahalford@ndc.nasa.gov::f852872e-febb-4f92-a759-697fa79760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8"/>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E83"/>
    <w:rsid w:val="00020ABD"/>
    <w:rsid w:val="000C3530"/>
    <w:rsid w:val="000D5F60"/>
    <w:rsid w:val="00101CE8"/>
    <w:rsid w:val="0025121D"/>
    <w:rsid w:val="00255061"/>
    <w:rsid w:val="00270764"/>
    <w:rsid w:val="002B5ED6"/>
    <w:rsid w:val="00350993"/>
    <w:rsid w:val="003A3B3C"/>
    <w:rsid w:val="003A6A7E"/>
    <w:rsid w:val="005A1239"/>
    <w:rsid w:val="007B23CF"/>
    <w:rsid w:val="00845866"/>
    <w:rsid w:val="00981E83"/>
    <w:rsid w:val="00A12124"/>
    <w:rsid w:val="00A23F98"/>
    <w:rsid w:val="00AD5DBB"/>
    <w:rsid w:val="00B73D96"/>
    <w:rsid w:val="00C95E6C"/>
    <w:rsid w:val="00CE70DE"/>
    <w:rsid w:val="00DF6FAB"/>
    <w:rsid w:val="00E07A2A"/>
    <w:rsid w:val="00E33437"/>
    <w:rsid w:val="00EF3C56"/>
    <w:rsid w:val="00EF48C3"/>
    <w:rsid w:val="00EF7750"/>
    <w:rsid w:val="00F41301"/>
    <w:rsid w:val="00F42755"/>
    <w:rsid w:val="00F9194D"/>
    <w:rsid w:val="00FD7784"/>
    <w:rsid w:val="00FF2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1E512"/>
  <w15:docId w15:val="{3D1D6E26-A911-EE4B-BA39-155C913E4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5" w:lineRule="auto"/>
      <w:ind w:left="63" w:right="489" w:hanging="10"/>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135" w:line="259" w:lineRule="auto"/>
      <w:ind w:left="63" w:hanging="10"/>
      <w:outlineLvl w:val="0"/>
    </w:pPr>
    <w:rPr>
      <w:rFonts w:ascii="Cambria" w:eastAsia="Cambria" w:hAnsi="Cambria" w:cs="Cambria"/>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AD5DBB"/>
    <w:pPr>
      <w:ind w:left="720"/>
      <w:contextualSpacing/>
    </w:pPr>
  </w:style>
  <w:style w:type="paragraph" w:styleId="BalloonText">
    <w:name w:val="Balloon Text"/>
    <w:basedOn w:val="Normal"/>
    <w:link w:val="BalloonTextChar"/>
    <w:uiPriority w:val="99"/>
    <w:semiHidden/>
    <w:unhideWhenUsed/>
    <w:rsid w:val="00EF3C5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3C56"/>
    <w:rPr>
      <w:rFonts w:ascii="Times New Roman" w:eastAsia="Cambria" w:hAnsi="Times New Roman" w:cs="Times New Roman"/>
      <w:color w:val="000000"/>
      <w:sz w:val="18"/>
      <w:szCs w:val="18"/>
    </w:rPr>
  </w:style>
  <w:style w:type="paragraph" w:styleId="Revision">
    <w:name w:val="Revision"/>
    <w:hidden/>
    <w:uiPriority w:val="99"/>
    <w:semiHidden/>
    <w:rsid w:val="00F42755"/>
    <w:rPr>
      <w:rFonts w:ascii="Cambria" w:eastAsia="Cambria" w:hAnsi="Cambria" w:cs="Cambria"/>
      <w:color w:val="000000"/>
      <w:sz w:val="20"/>
    </w:rPr>
  </w:style>
  <w:style w:type="character" w:styleId="CommentReference">
    <w:name w:val="annotation reference"/>
    <w:basedOn w:val="DefaultParagraphFont"/>
    <w:uiPriority w:val="99"/>
    <w:semiHidden/>
    <w:unhideWhenUsed/>
    <w:rsid w:val="003A3B3C"/>
    <w:rPr>
      <w:sz w:val="16"/>
      <w:szCs w:val="16"/>
    </w:rPr>
  </w:style>
  <w:style w:type="paragraph" w:styleId="CommentText">
    <w:name w:val="annotation text"/>
    <w:basedOn w:val="Normal"/>
    <w:link w:val="CommentTextChar"/>
    <w:uiPriority w:val="99"/>
    <w:semiHidden/>
    <w:unhideWhenUsed/>
    <w:rsid w:val="003A3B3C"/>
    <w:pPr>
      <w:spacing w:line="240" w:lineRule="auto"/>
    </w:pPr>
    <w:rPr>
      <w:szCs w:val="20"/>
    </w:rPr>
  </w:style>
  <w:style w:type="character" w:customStyle="1" w:styleId="CommentTextChar">
    <w:name w:val="Comment Text Char"/>
    <w:basedOn w:val="DefaultParagraphFont"/>
    <w:link w:val="CommentText"/>
    <w:uiPriority w:val="99"/>
    <w:semiHidden/>
    <w:rsid w:val="003A3B3C"/>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3A3B3C"/>
    <w:rPr>
      <w:b/>
      <w:bCs/>
    </w:rPr>
  </w:style>
  <w:style w:type="character" w:customStyle="1" w:styleId="CommentSubjectChar">
    <w:name w:val="Comment Subject Char"/>
    <w:basedOn w:val="CommentTextChar"/>
    <w:link w:val="CommentSubject"/>
    <w:uiPriority w:val="99"/>
    <w:semiHidden/>
    <w:rsid w:val="003A3B3C"/>
    <w:rPr>
      <w:rFonts w:ascii="Cambria" w:eastAsia="Cambria" w:hAnsi="Cambria" w:cs="Cambria"/>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065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092DC3-7FA6-8B41-BEEE-5AFA7667BEFB}">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2F2E8-B628-A347-8C8D-EA15FDF5F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8</Pages>
  <Words>4999</Words>
  <Characters>28500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Halford, Alexa J. (GSFC-6750)</dc:creator>
  <cp:keywords/>
  <cp:lastModifiedBy>Halford, Alexa J. (GSFC-6750)</cp:lastModifiedBy>
  <cp:revision>8</cp:revision>
  <dcterms:created xsi:type="dcterms:W3CDTF">2020-05-27T00:17:00Z</dcterms:created>
  <dcterms:modified xsi:type="dcterms:W3CDTF">2020-05-28T18:53:00Z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documentId_1378</vt:lpwstr>
  </property>
</Properties>
</file>