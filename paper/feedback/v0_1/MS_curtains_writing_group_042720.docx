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CBEEA" w14:textId="0AAB5D69" w:rsidR="00125501" w:rsidRDefault="00125501">
      <w:pPr>
        <w:rPr>
          <w:rStyle w:val="fontstyle01"/>
        </w:rPr>
      </w:pPr>
      <w:r>
        <w:rPr>
          <w:rStyle w:val="fontstyle01"/>
        </w:rPr>
        <w:t>Originals:</w:t>
      </w:r>
    </w:p>
    <w:p w14:paraId="6333221B" w14:textId="77777777" w:rsidR="00125501" w:rsidRDefault="00125501">
      <w:pPr>
        <w:rPr>
          <w:rStyle w:val="fontstyle01"/>
        </w:rPr>
      </w:pPr>
    </w:p>
    <w:p w14:paraId="6EA31102" w14:textId="6B2B2DAE" w:rsidR="00934A0E" w:rsidRDefault="00125501">
      <w:pPr>
        <w:rPr>
          <w:rStyle w:val="fontstyle31"/>
        </w:rPr>
      </w:pPr>
      <w:r>
        <w:rPr>
          <w:rStyle w:val="fontstyle01"/>
        </w:rPr>
        <w:t>4.2 Differentiating Between Drifting and Precipitating Curtains</w:t>
      </w:r>
      <w:r>
        <w:rPr>
          <w:rFonts w:ascii="CMBX10" w:hAnsi="CMBX10"/>
          <w:b/>
          <w:bCs/>
          <w:color w:val="000000"/>
          <w:sz w:val="20"/>
          <w:szCs w:val="20"/>
        </w:rPr>
        <w:br/>
      </w:r>
      <w:r>
        <w:rPr>
          <w:rStyle w:val="fontstyle21"/>
        </w:rPr>
        <w:t xml:space="preserve">140 </w:t>
      </w:r>
      <w:r>
        <w:rPr>
          <w:rStyle w:val="fontstyle31"/>
        </w:rPr>
        <w:t>As mentioned in the introduction, AC6 lacks pitch angle resolution that would al-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141 </w:t>
      </w:r>
      <w:r>
        <w:rPr>
          <w:rStyle w:val="fontstyle31"/>
        </w:rPr>
        <w:t>low it to easy differentiate between drifting and precipitating curtain electrons. Fortu-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41"/>
        </w:rPr>
        <w:t>{4{</w:t>
      </w:r>
      <w:r>
        <w:br/>
      </w:r>
      <w:r>
        <w:rPr>
          <w:rStyle w:val="fontstyle41"/>
          <w:color w:val="A3B4BE"/>
        </w:rPr>
        <w:t xml:space="preserve">manuscript submitted to </w:t>
      </w:r>
      <w:r>
        <w:rPr>
          <w:rStyle w:val="fontstyle51"/>
        </w:rPr>
        <w:t>JGR: Space Physics</w:t>
      </w:r>
      <w:r>
        <w:rPr>
          <w:rFonts w:ascii="CMTI9" w:hAnsi="CMTI9"/>
          <w:i/>
          <w:iCs/>
          <w:color w:val="A3B4BE"/>
          <w:sz w:val="18"/>
          <w:szCs w:val="18"/>
        </w:rPr>
        <w:br/>
      </w:r>
      <w:r>
        <w:rPr>
          <w:rStyle w:val="fontstyle21"/>
        </w:rPr>
        <w:t xml:space="preserve">142 </w:t>
      </w:r>
      <w:r>
        <w:rPr>
          <w:rStyle w:val="fontstyle31"/>
        </w:rPr>
        <w:t>nately we can use the South Atlantic Anomaly (SAA) and AC6’s location in LEO to dif-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143 </w:t>
      </w:r>
      <w:r>
        <w:rPr>
          <w:rStyle w:val="fontstyle31"/>
        </w:rPr>
        <w:t>ferentiate between the two possibilities.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144 </w:t>
      </w:r>
      <w:r>
        <w:rPr>
          <w:rStyle w:val="fontstyle31"/>
        </w:rPr>
        <w:t>Earth’s magnetic field is spatially shifted towards Singapore which creates a region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145 </w:t>
      </w:r>
      <w:r>
        <w:rPr>
          <w:rStyle w:val="fontstyle31"/>
        </w:rPr>
        <w:t>of weaker magnetic field in the South Atlantic Ocean called the South Atlantic Anomaly.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146 </w:t>
      </w:r>
      <w:r>
        <w:rPr>
          <w:rStyle w:val="fontstyle31"/>
        </w:rPr>
        <w:t>Most particles observed in LEO are barely-trapped: they bounce and drift around the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147 </w:t>
      </w:r>
      <w:r>
        <w:rPr>
          <w:rStyle w:val="fontstyle31"/>
        </w:rPr>
        <w:t>Earth until they reach the SAA. In the SAA the weaker magnetic field strength lowers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148 </w:t>
      </w:r>
      <w:r>
        <w:rPr>
          <w:rStyle w:val="fontstyle31"/>
        </w:rPr>
        <w:t>the electron’s mirror point altitude into the atmosphere where collisions with the atmo-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149 </w:t>
      </w:r>
      <w:r>
        <w:rPr>
          <w:rStyle w:val="fontstyle31"/>
        </w:rPr>
        <w:t>sphere are more numerous and the particle is lost. Particles that drift and are lost in the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150 </w:t>
      </w:r>
      <w:r>
        <w:rPr>
          <w:rStyle w:val="fontstyle31"/>
        </w:rPr>
        <w:t>SAA have pitch angles in the drift loss cone. Particles with smaller pitch angles that are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151 </w:t>
      </w:r>
      <w:r>
        <w:rPr>
          <w:rStyle w:val="fontstyle31"/>
        </w:rPr>
        <w:t>lost in the atmosphere within one bounce are in the bounce loss cone. Traditionally, we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152 </w:t>
      </w:r>
      <w:r>
        <w:rPr>
          <w:rStyle w:val="fontstyle31"/>
        </w:rPr>
        <w:t>define a particle with a mirror point altitude at or below 100 km to be in the BLC.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153 </w:t>
      </w:r>
      <w:r>
        <w:rPr>
          <w:rStyle w:val="fontstyle31"/>
        </w:rPr>
        <w:t>Without pitch angle resolution AC6 can not easily differentiate between trapped,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154 </w:t>
      </w:r>
      <w:r>
        <w:rPr>
          <w:rStyle w:val="fontstyle31"/>
        </w:rPr>
        <w:t>drift loss cone, and bounce loss cone electrons. In the SAA, AC6 observes a combina-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155 </w:t>
      </w:r>
      <w:r>
        <w:rPr>
          <w:rStyle w:val="fontstyle31"/>
        </w:rPr>
        <w:t>tion of trapped, drift loss cone, and bounce loss cone electrons. In the region magnet-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156 </w:t>
      </w:r>
      <w:r>
        <w:rPr>
          <w:rStyle w:val="fontstyle31"/>
        </w:rPr>
        <w:t>ically conjugate to the SAA in the North Atlantic, AC6 only observes particles in the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157 </w:t>
      </w:r>
      <w:r>
        <w:rPr>
          <w:rStyle w:val="fontstyle31"/>
        </w:rPr>
        <w:t xml:space="preserve">BLC. </w:t>
      </w:r>
      <w:r>
        <w:rPr>
          <w:rStyle w:val="fontstyle01"/>
          <w:color w:val="FF0000"/>
        </w:rPr>
        <w:t xml:space="preserve">Too much hand holding or appropriate? </w:t>
      </w:r>
      <w:r>
        <w:rPr>
          <w:rStyle w:val="fontstyle31"/>
          <w:color w:val="FF0000"/>
        </w:rPr>
        <w:t>If an electron makes it to AC6’s al-</w:t>
      </w:r>
      <w:r>
        <w:rPr>
          <w:rFonts w:ascii="CMR10" w:hAnsi="CMR10"/>
          <w:color w:val="FF0000"/>
          <w:sz w:val="20"/>
          <w:szCs w:val="20"/>
        </w:rPr>
        <w:br/>
      </w:r>
      <w:r>
        <w:rPr>
          <w:rStyle w:val="fontstyle21"/>
        </w:rPr>
        <w:t xml:space="preserve">158 </w:t>
      </w:r>
      <w:r>
        <w:rPr>
          <w:rStyle w:val="fontstyle31"/>
          <w:color w:val="FF0000"/>
        </w:rPr>
        <w:t>titude, it can be in the local loss cone and precipitate in the local hemisphere. Alterna-</w:t>
      </w:r>
      <w:r>
        <w:rPr>
          <w:rFonts w:ascii="CMR10" w:hAnsi="CMR10"/>
          <w:color w:val="FF0000"/>
          <w:sz w:val="20"/>
          <w:szCs w:val="20"/>
        </w:rPr>
        <w:br/>
      </w:r>
      <w:r>
        <w:rPr>
          <w:rStyle w:val="fontstyle21"/>
        </w:rPr>
        <w:t xml:space="preserve">159 </w:t>
      </w:r>
      <w:r>
        <w:rPr>
          <w:rStyle w:val="fontstyle31"/>
          <w:color w:val="FF0000"/>
        </w:rPr>
        <w:t>tively, the electron will mirror at or below AC6 and gyrate to the conjugate mirror point</w:t>
      </w:r>
      <w:r>
        <w:rPr>
          <w:rFonts w:ascii="CMR10" w:hAnsi="CMR10"/>
          <w:color w:val="FF0000"/>
          <w:sz w:val="20"/>
          <w:szCs w:val="20"/>
        </w:rPr>
        <w:br/>
      </w:r>
      <w:r>
        <w:rPr>
          <w:rStyle w:val="fontstyle21"/>
        </w:rPr>
        <w:t xml:space="preserve">160 </w:t>
      </w:r>
      <w:r>
        <w:rPr>
          <w:rStyle w:val="fontstyle31"/>
          <w:color w:val="FF0000"/>
        </w:rPr>
        <w:t>in the SAA where the mirror point is deep in the atmosphere or below sea level. There-</w:t>
      </w:r>
      <w:r>
        <w:rPr>
          <w:rFonts w:ascii="CMR10" w:hAnsi="CMR10"/>
          <w:color w:val="FF0000"/>
          <w:sz w:val="20"/>
          <w:szCs w:val="20"/>
        </w:rPr>
        <w:br/>
      </w:r>
      <w:r>
        <w:rPr>
          <w:rStyle w:val="fontstyle21"/>
        </w:rPr>
        <w:t xml:space="preserve">161 </w:t>
      </w:r>
      <w:r>
        <w:rPr>
          <w:rStyle w:val="fontstyle31"/>
          <w:color w:val="FF0000"/>
        </w:rPr>
        <w:t>fore, any precipitation observed in the BLC region in the North Atlantic must rapidly</w:t>
      </w:r>
      <w:r>
        <w:rPr>
          <w:rFonts w:ascii="CMR10" w:hAnsi="CMR10"/>
          <w:color w:val="FF0000"/>
          <w:sz w:val="20"/>
          <w:szCs w:val="20"/>
        </w:rPr>
        <w:br/>
      </w:r>
      <w:r>
        <w:rPr>
          <w:rStyle w:val="fontstyle21"/>
        </w:rPr>
        <w:t xml:space="preserve">162 </w:t>
      </w:r>
      <w:r>
        <w:rPr>
          <w:rStyle w:val="fontstyle31"/>
          <w:color w:val="FF0000"/>
        </w:rPr>
        <w:t xml:space="preserve">precipitate. </w:t>
      </w:r>
      <w:r>
        <w:rPr>
          <w:rStyle w:val="fontstyle31"/>
        </w:rPr>
        <w:t>Lastly, outside of the SAA and its conjugate point, AC6 will observe elec-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163 </w:t>
      </w:r>
      <w:r>
        <w:rPr>
          <w:rStyle w:val="fontstyle31"/>
        </w:rPr>
        <w:t>trons in both the drift and bounce loss cones.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164 </w:t>
      </w:r>
      <w:r>
        <w:rPr>
          <w:rStyle w:val="fontstyle31"/>
        </w:rPr>
        <w:t>We estimated the BLC region for locally-mirroring electrons in the North Atlantic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165 </w:t>
      </w:r>
      <w:r>
        <w:rPr>
          <w:rStyle w:val="fontstyle31"/>
        </w:rPr>
        <w:t>Ocean using the IRBEM-Lib magnetic field library and the Olson-Pfitzer magnetic field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166 </w:t>
      </w:r>
      <w:r>
        <w:rPr>
          <w:rStyle w:val="fontstyle31"/>
        </w:rPr>
        <w:t>model (Boscher et al., 2012; Olson &amp; Pfitzer, 1982). We defined a latitude-longitude grid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167 </w:t>
      </w:r>
      <w:r>
        <w:rPr>
          <w:rStyle w:val="fontstyle31"/>
        </w:rPr>
        <w:t>spanning the North Atlantic, at 700 kilometer altitude that is typical for AC6, and es-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168 </w:t>
      </w:r>
      <w:r>
        <w:rPr>
          <w:rStyle w:val="fontstyle31"/>
        </w:rPr>
        <w:t>timated the local magnetic field strength. For each latitude-longitude point we traced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169 </w:t>
      </w:r>
      <w:r>
        <w:rPr>
          <w:rStyle w:val="fontstyle31"/>
        </w:rPr>
        <w:t>the magnetic field line to the SAA and found the conjugate mirror point altitude. If the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170 </w:t>
      </w:r>
      <w:r>
        <w:rPr>
          <w:rStyle w:val="fontstyle31"/>
        </w:rPr>
        <w:t>conjugate mirror point is at or below 100 kilometers, the latitude-longitude grid point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171 </w:t>
      </w:r>
      <w:r>
        <w:rPr>
          <w:rStyle w:val="fontstyle31"/>
        </w:rPr>
        <w:t>is in the bounce loss cone and the particle is likely lost. Furthermore, a more rigorous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172 </w:t>
      </w:r>
      <w:r>
        <w:rPr>
          <w:rStyle w:val="fontstyle31"/>
        </w:rPr>
        <w:t>bounce loss cone criterion is if the conjugate mirror point altitude is below sea level. In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173 </w:t>
      </w:r>
      <w:r>
        <w:rPr>
          <w:rStyle w:val="fontstyle31"/>
        </w:rPr>
        <w:t>this case the electron is definitely lost. Since we are considering locally-mirroring elec-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174 </w:t>
      </w:r>
      <w:r>
        <w:rPr>
          <w:rStyle w:val="fontstyle31"/>
        </w:rPr>
        <w:t>trons at AC6’s altitude in the North Atlantic, this estimate is the upper bound mirror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175 </w:t>
      </w:r>
      <w:r>
        <w:rPr>
          <w:rStyle w:val="fontstyle31"/>
        </w:rPr>
        <w:t>point altitude. The BLC region estimated here closely matches the BLC region shown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176 </w:t>
      </w:r>
      <w:r>
        <w:rPr>
          <w:rStyle w:val="fontstyle31"/>
        </w:rPr>
        <w:t>in Comess et al. (2013, Figure 1) and Dietrich et al. (2010, Figure 3). Furthermore, we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177 </w:t>
      </w:r>
      <w:r>
        <w:rPr>
          <w:rStyle w:val="fontstyle31"/>
        </w:rPr>
        <w:t xml:space="preserve">repeated the same analysis using the Tsyganenko 1989 model (Tsyganenko, 1989) </w:t>
      </w:r>
      <w:r>
        <w:rPr>
          <w:rStyle w:val="fontstyle31"/>
          <w:color w:val="FF0000"/>
        </w:rPr>
        <w:t>which</w:t>
      </w:r>
      <w:r>
        <w:rPr>
          <w:rFonts w:ascii="CMR10" w:hAnsi="CMR10"/>
          <w:color w:val="FF0000"/>
          <w:sz w:val="20"/>
          <w:szCs w:val="20"/>
        </w:rPr>
        <w:br/>
      </w:r>
      <w:r>
        <w:rPr>
          <w:rStyle w:val="fontstyle21"/>
        </w:rPr>
        <w:t xml:space="preserve">178 </w:t>
      </w:r>
      <w:r>
        <w:rPr>
          <w:rStyle w:val="fontstyle31"/>
        </w:rPr>
        <w:t>yielded similar boundaries.</w:t>
      </w:r>
    </w:p>
    <w:p w14:paraId="72845050" w14:textId="590A00AD" w:rsidR="00125501" w:rsidRDefault="00125501">
      <w:pPr>
        <w:rPr>
          <w:rStyle w:val="fontstyle31"/>
        </w:rPr>
      </w:pPr>
    </w:p>
    <w:p w14:paraId="6FC8D12D" w14:textId="060D8D82" w:rsidR="00125501" w:rsidRDefault="00125501">
      <w:pPr>
        <w:rPr>
          <w:rStyle w:val="fontstyle31"/>
        </w:rPr>
      </w:pPr>
    </w:p>
    <w:p w14:paraId="50FA65E7" w14:textId="3124392B" w:rsidR="00125501" w:rsidRDefault="00125501">
      <w:pPr>
        <w:rPr>
          <w:rStyle w:val="fontstyle31"/>
        </w:rPr>
      </w:pPr>
    </w:p>
    <w:p w14:paraId="55B1EFD3" w14:textId="55D75784" w:rsidR="00125501" w:rsidRDefault="00125501">
      <w:pPr>
        <w:rPr>
          <w:rFonts w:ascii="CMR10" w:hAnsi="CMR10"/>
          <w:color w:val="000000"/>
          <w:sz w:val="20"/>
          <w:szCs w:val="20"/>
        </w:rPr>
      </w:pPr>
      <w:r w:rsidRPr="00125501">
        <w:rPr>
          <w:rFonts w:ascii="CMBX10" w:hAnsi="CMBX10"/>
          <w:b/>
          <w:bCs/>
          <w:color w:val="000000"/>
          <w:sz w:val="20"/>
          <w:szCs w:val="20"/>
        </w:rPr>
        <w:lastRenderedPageBreak/>
        <w:t>5.3 Local Atmospheric Precipitation</w:t>
      </w:r>
      <w:r w:rsidRPr="00125501">
        <w:rPr>
          <w:rFonts w:ascii="CMBX10" w:hAnsi="CMBX10"/>
          <w:b/>
          <w:bCs/>
          <w:color w:val="000000"/>
          <w:sz w:val="20"/>
          <w:szCs w:val="20"/>
        </w:rPr>
        <w:br/>
      </w:r>
      <w:r w:rsidRPr="00125501">
        <w:rPr>
          <w:rFonts w:ascii="CMSS8" w:hAnsi="CMSS8"/>
          <w:color w:val="000000"/>
          <w:sz w:val="10"/>
          <w:szCs w:val="10"/>
        </w:rPr>
        <w:t xml:space="preserve">218 </w:t>
      </w:r>
      <w:r w:rsidRPr="00125501">
        <w:rPr>
          <w:rFonts w:ascii="CMR10" w:hAnsi="CMR10"/>
          <w:color w:val="000000"/>
          <w:sz w:val="20"/>
          <w:szCs w:val="20"/>
        </w:rPr>
        <w:t>Figure 5a shows a map of the BLC region in the North Atlantic. The solid blue</w:t>
      </w:r>
      <w:r w:rsidRPr="00125501">
        <w:rPr>
          <w:rFonts w:ascii="CMR10" w:hAnsi="CMR10"/>
          <w:color w:val="000000"/>
          <w:sz w:val="20"/>
          <w:szCs w:val="20"/>
        </w:rPr>
        <w:br/>
      </w:r>
      <w:r w:rsidRPr="00125501">
        <w:rPr>
          <w:rFonts w:ascii="CMSS8" w:hAnsi="CMSS8"/>
          <w:color w:val="000000"/>
          <w:sz w:val="10"/>
          <w:szCs w:val="10"/>
        </w:rPr>
        <w:t xml:space="preserve">219 </w:t>
      </w:r>
      <w:r w:rsidRPr="00125501">
        <w:rPr>
          <w:rFonts w:ascii="CMR10" w:hAnsi="CMR10"/>
          <w:color w:val="000000"/>
          <w:sz w:val="20"/>
          <w:szCs w:val="20"/>
        </w:rPr>
        <w:t>line is the northern boundary where a locally-mirrorring electron observed at 700 kilo-</w:t>
      </w:r>
      <w:r w:rsidRPr="00125501">
        <w:rPr>
          <w:rFonts w:ascii="CMR10" w:hAnsi="CMR10"/>
          <w:color w:val="000000"/>
          <w:sz w:val="20"/>
          <w:szCs w:val="20"/>
        </w:rPr>
        <w:br/>
      </w:r>
      <w:r w:rsidRPr="00125501">
        <w:rPr>
          <w:rFonts w:ascii="CMSS8" w:hAnsi="CMSS8"/>
          <w:color w:val="000000"/>
          <w:sz w:val="10"/>
          <w:szCs w:val="10"/>
        </w:rPr>
        <w:t xml:space="preserve">220 </w:t>
      </w:r>
      <w:r w:rsidRPr="00125501">
        <w:rPr>
          <w:rFonts w:ascii="CMR10" w:hAnsi="CMR10"/>
          <w:color w:val="000000"/>
          <w:sz w:val="20"/>
          <w:szCs w:val="20"/>
        </w:rPr>
        <w:t>meters will mirror at 100 kilometers in the SAA. Immediately south of the solid blue line</w:t>
      </w:r>
      <w:r w:rsidRPr="00125501">
        <w:rPr>
          <w:rFonts w:ascii="CMR10" w:hAnsi="CMR10"/>
          <w:color w:val="000000"/>
          <w:sz w:val="20"/>
          <w:szCs w:val="20"/>
        </w:rPr>
        <w:br/>
      </w:r>
      <w:r w:rsidRPr="00125501">
        <w:rPr>
          <w:rFonts w:ascii="CMSS8" w:hAnsi="CMSS8"/>
          <w:color w:val="000000"/>
          <w:sz w:val="10"/>
          <w:szCs w:val="10"/>
        </w:rPr>
        <w:t xml:space="preserve">221 </w:t>
      </w:r>
      <w:r w:rsidRPr="00125501">
        <w:rPr>
          <w:rFonts w:ascii="CMR10" w:hAnsi="CMR10"/>
          <w:color w:val="000000"/>
          <w:sz w:val="20"/>
          <w:szCs w:val="20"/>
        </w:rPr>
        <w:t>the SAA mirror altitude rapidly decreases towards, and below, sea level. The dashed blue</w:t>
      </w:r>
      <w:r w:rsidRPr="00125501">
        <w:rPr>
          <w:rFonts w:ascii="CMR10" w:hAnsi="CMR10"/>
          <w:color w:val="000000"/>
          <w:sz w:val="20"/>
          <w:szCs w:val="20"/>
        </w:rPr>
        <w:br/>
      </w:r>
      <w:r w:rsidRPr="00125501">
        <w:rPr>
          <w:rFonts w:ascii="CMSS8" w:hAnsi="CMSS8"/>
          <w:color w:val="000000"/>
          <w:sz w:val="10"/>
          <w:szCs w:val="10"/>
        </w:rPr>
        <w:t xml:space="preserve">222 </w:t>
      </w:r>
      <w:r w:rsidRPr="00125501">
        <w:rPr>
          <w:rFonts w:ascii="CMR10" w:hAnsi="CMR10"/>
          <w:color w:val="000000"/>
          <w:sz w:val="20"/>
          <w:szCs w:val="20"/>
        </w:rPr>
        <w:t>line is the boundary where the SAA mirror point altitude is at sea level. For reference,</w:t>
      </w:r>
      <w:r w:rsidRPr="00125501">
        <w:rPr>
          <w:rFonts w:ascii="CMR10" w:hAnsi="CMR10"/>
          <w:color w:val="000000"/>
          <w:sz w:val="20"/>
          <w:szCs w:val="20"/>
        </w:rPr>
        <w:br/>
      </w:r>
      <w:r w:rsidRPr="00125501">
        <w:rPr>
          <w:rFonts w:ascii="CMSS8" w:hAnsi="CMSS8"/>
          <w:color w:val="000000"/>
          <w:sz w:val="10"/>
          <w:szCs w:val="10"/>
        </w:rPr>
        <w:t xml:space="preserve">223 </w:t>
      </w:r>
      <w:r w:rsidRPr="00125501">
        <w:rPr>
          <w:rFonts w:ascii="CMR10" w:hAnsi="CMR10"/>
          <w:color w:val="000000"/>
          <w:sz w:val="20"/>
          <w:szCs w:val="20"/>
        </w:rPr>
        <w:t>AC6 takes about 30 seconds to move between the solid and dashed blue curves. The two</w:t>
      </w:r>
      <w:r w:rsidRPr="00125501">
        <w:rPr>
          <w:rFonts w:ascii="CMR10" w:hAnsi="CMR10"/>
          <w:color w:val="000000"/>
          <w:sz w:val="20"/>
          <w:szCs w:val="20"/>
        </w:rPr>
        <w:br/>
      </w:r>
      <w:r w:rsidRPr="00125501">
        <w:rPr>
          <w:rFonts w:ascii="CMSS8" w:hAnsi="CMSS8"/>
          <w:color w:val="000000"/>
          <w:sz w:val="10"/>
          <w:szCs w:val="10"/>
        </w:rPr>
        <w:t xml:space="preserve">224 </w:t>
      </w:r>
      <w:r w:rsidRPr="00125501">
        <w:rPr>
          <w:rFonts w:ascii="CMR10" w:hAnsi="CMR10"/>
          <w:color w:val="000000"/>
          <w:sz w:val="20"/>
          <w:szCs w:val="20"/>
        </w:rPr>
        <w:t>dotted black curves in Fig. 5a bound the outer radiation belt, defined between L shells</w:t>
      </w:r>
      <w:r w:rsidRPr="00125501">
        <w:rPr>
          <w:rFonts w:ascii="CMR10" w:hAnsi="CMR10"/>
          <w:color w:val="000000"/>
          <w:sz w:val="20"/>
          <w:szCs w:val="20"/>
        </w:rPr>
        <w:br/>
      </w:r>
      <w:r w:rsidRPr="00125501">
        <w:rPr>
          <w:rFonts w:ascii="CMSS8" w:hAnsi="CMSS8"/>
          <w:color w:val="000000"/>
          <w:sz w:val="10"/>
          <w:szCs w:val="10"/>
        </w:rPr>
        <w:t xml:space="preserve">225 </w:t>
      </w:r>
      <w:r w:rsidRPr="00125501">
        <w:rPr>
          <w:rFonts w:ascii="CMR10" w:hAnsi="CMR10"/>
          <w:color w:val="000000"/>
          <w:sz w:val="20"/>
          <w:szCs w:val="20"/>
        </w:rPr>
        <w:t>of 4 and 8.</w:t>
      </w:r>
      <w:r w:rsidRPr="00125501">
        <w:rPr>
          <w:rFonts w:ascii="CMR10" w:hAnsi="CMR10"/>
          <w:color w:val="000000"/>
          <w:sz w:val="20"/>
          <w:szCs w:val="20"/>
        </w:rPr>
        <w:br/>
      </w:r>
      <w:r w:rsidRPr="00125501">
        <w:rPr>
          <w:rFonts w:ascii="CMSS8" w:hAnsi="CMSS8"/>
          <w:color w:val="000000"/>
          <w:sz w:val="10"/>
          <w:szCs w:val="10"/>
        </w:rPr>
        <w:t xml:space="preserve">226 </w:t>
      </w:r>
      <w:r w:rsidRPr="00125501">
        <w:rPr>
          <w:rFonts w:ascii="CMR10" w:hAnsi="CMR10"/>
          <w:color w:val="000000"/>
          <w:sz w:val="20"/>
          <w:szCs w:val="20"/>
        </w:rPr>
        <w:t>We found 36 curtains that were observed inside the BLC region. Figure 5b-e shows</w:t>
      </w:r>
      <w:r w:rsidRPr="00125501">
        <w:rPr>
          <w:rFonts w:ascii="CMR10" w:hAnsi="CMR10"/>
          <w:color w:val="000000"/>
          <w:sz w:val="20"/>
          <w:szCs w:val="20"/>
        </w:rPr>
        <w:br/>
      </w:r>
      <w:r w:rsidRPr="00125501">
        <w:rPr>
          <w:rFonts w:ascii="CMSS8" w:hAnsi="CMSS8"/>
          <w:color w:val="000000"/>
          <w:sz w:val="10"/>
          <w:szCs w:val="10"/>
        </w:rPr>
        <w:t xml:space="preserve">227 </w:t>
      </w:r>
      <w:r w:rsidRPr="00125501">
        <w:rPr>
          <w:rFonts w:ascii="CMR10" w:hAnsi="CMR10"/>
          <w:color w:val="000000"/>
          <w:sz w:val="20"/>
          <w:szCs w:val="20"/>
        </w:rPr>
        <w:t>the shifted time series plots for 4 examples with the AC6 in-track lag, L and MLT dur-</w:t>
      </w:r>
      <w:r w:rsidRPr="00125501">
        <w:rPr>
          <w:rFonts w:ascii="CMR10" w:hAnsi="CMR10"/>
          <w:color w:val="000000"/>
          <w:sz w:val="20"/>
          <w:szCs w:val="20"/>
        </w:rPr>
        <w:br/>
      </w:r>
      <w:r w:rsidRPr="00125501">
        <w:rPr>
          <w:rFonts w:ascii="CMSS8" w:hAnsi="CMSS8"/>
          <w:color w:val="000000"/>
          <w:sz w:val="10"/>
          <w:szCs w:val="10"/>
        </w:rPr>
        <w:t xml:space="preserve">228 </w:t>
      </w:r>
      <w:r w:rsidRPr="00125501">
        <w:rPr>
          <w:rFonts w:ascii="CMR10" w:hAnsi="CMR10"/>
          <w:color w:val="000000"/>
          <w:sz w:val="20"/>
          <w:szCs w:val="20"/>
        </w:rPr>
        <w:t>ing the observations annotated. The AC6 locations where these curtains were observed</w:t>
      </w:r>
      <w:r w:rsidRPr="00125501">
        <w:rPr>
          <w:rFonts w:ascii="CMR10" w:hAnsi="CMR10"/>
          <w:color w:val="000000"/>
          <w:sz w:val="20"/>
          <w:szCs w:val="20"/>
        </w:rPr>
        <w:br/>
      </w:r>
      <w:r w:rsidRPr="00125501">
        <w:rPr>
          <w:rFonts w:ascii="CMSS8" w:hAnsi="CMSS8"/>
          <w:color w:val="000000"/>
          <w:sz w:val="10"/>
          <w:szCs w:val="10"/>
        </w:rPr>
        <w:t xml:space="preserve">229 </w:t>
      </w:r>
      <w:r w:rsidRPr="00125501">
        <w:rPr>
          <w:rFonts w:ascii="CMR10" w:hAnsi="CMR10"/>
          <w:color w:val="000000"/>
          <w:sz w:val="20"/>
          <w:szCs w:val="20"/>
        </w:rPr>
        <w:t xml:space="preserve">are shown in Fig. 5a with red stars and the corresponding panel labels. </w:t>
      </w:r>
      <w:r w:rsidRPr="00125501">
        <w:rPr>
          <w:rFonts w:ascii="CMR10" w:hAnsi="CMR10"/>
          <w:color w:val="FF0000"/>
          <w:sz w:val="20"/>
          <w:szCs w:val="20"/>
        </w:rPr>
        <w:t>Move the rest</w:t>
      </w:r>
      <w:r w:rsidRPr="00125501">
        <w:rPr>
          <w:rFonts w:ascii="CMR10" w:hAnsi="CMR10"/>
          <w:color w:val="FF0000"/>
          <w:sz w:val="20"/>
          <w:szCs w:val="20"/>
        </w:rPr>
        <w:br/>
      </w:r>
      <w:r w:rsidRPr="00125501">
        <w:rPr>
          <w:rFonts w:ascii="CMSS8" w:hAnsi="CMSS8"/>
          <w:color w:val="000000"/>
          <w:sz w:val="10"/>
          <w:szCs w:val="10"/>
        </w:rPr>
        <w:t xml:space="preserve">230 </w:t>
      </w:r>
      <w:r w:rsidRPr="00125501">
        <w:rPr>
          <w:rFonts w:ascii="CMR10" w:hAnsi="CMR10"/>
          <w:color w:val="FF0000"/>
          <w:sz w:val="20"/>
          <w:szCs w:val="20"/>
        </w:rPr>
        <w:t xml:space="preserve">of the P to the discussion? </w:t>
      </w:r>
      <w:r w:rsidRPr="00125501">
        <w:rPr>
          <w:rFonts w:ascii="CMR10" w:hAnsi="CMR10"/>
          <w:color w:val="000000"/>
          <w:sz w:val="20"/>
          <w:szCs w:val="20"/>
        </w:rPr>
        <w:t>The curtains shown in Fig. 5c and e were observed near the</w:t>
      </w:r>
      <w:r w:rsidRPr="00125501">
        <w:rPr>
          <w:rFonts w:ascii="CMR10" w:hAnsi="CMR10"/>
          <w:color w:val="000000"/>
          <w:sz w:val="20"/>
          <w:szCs w:val="20"/>
        </w:rPr>
        <w:br/>
      </w:r>
      <w:r w:rsidRPr="00125501">
        <w:rPr>
          <w:rFonts w:ascii="CMSS8" w:hAnsi="CMSS8"/>
          <w:color w:val="000000"/>
          <w:sz w:val="10"/>
          <w:szCs w:val="10"/>
        </w:rPr>
        <w:t xml:space="preserve">231 </w:t>
      </w:r>
      <w:r w:rsidRPr="00125501">
        <w:rPr>
          <w:rFonts w:ascii="CMR10" w:hAnsi="CMR10"/>
          <w:color w:val="000000"/>
          <w:sz w:val="20"/>
          <w:szCs w:val="20"/>
        </w:rPr>
        <w:t>sea level SAA mirror altitude curve thus they were not drifting and were precipitating</w:t>
      </w:r>
      <w:r w:rsidRPr="00125501">
        <w:rPr>
          <w:rFonts w:ascii="CMR10" w:hAnsi="CMR10"/>
          <w:color w:val="000000"/>
          <w:sz w:val="20"/>
          <w:szCs w:val="20"/>
        </w:rPr>
        <w:br/>
      </w:r>
      <w:r w:rsidRPr="00125501">
        <w:rPr>
          <w:rFonts w:ascii="CMSS8" w:hAnsi="CMSS8"/>
          <w:color w:val="000000"/>
          <w:sz w:val="10"/>
          <w:szCs w:val="10"/>
        </w:rPr>
        <w:t xml:space="preserve">232 </w:t>
      </w:r>
      <w:r w:rsidRPr="00125501">
        <w:rPr>
          <w:rFonts w:ascii="CMR10" w:hAnsi="CMR10"/>
          <w:color w:val="000000"/>
          <w:sz w:val="20"/>
          <w:szCs w:val="20"/>
        </w:rPr>
        <w:t>as much as 6 seconds as shown in Fig. 5e. The curtain precipitation persisted for mul-</w:t>
      </w:r>
      <w:r w:rsidRPr="00125501">
        <w:rPr>
          <w:rFonts w:ascii="CMR10" w:hAnsi="CMR10"/>
          <w:color w:val="000000"/>
          <w:sz w:val="20"/>
          <w:szCs w:val="20"/>
        </w:rPr>
        <w:br/>
      </w:r>
      <w:r w:rsidRPr="00125501">
        <w:rPr>
          <w:rFonts w:ascii="CMSS8" w:hAnsi="CMSS8"/>
          <w:color w:val="000000"/>
          <w:sz w:val="10"/>
          <w:szCs w:val="10"/>
        </w:rPr>
        <w:t xml:space="preserve">233 </w:t>
      </w:r>
      <w:r w:rsidRPr="00125501">
        <w:rPr>
          <w:rFonts w:ascii="CMR10" w:hAnsi="CMR10"/>
          <w:color w:val="000000"/>
          <w:sz w:val="20"/>
          <w:szCs w:val="20"/>
        </w:rPr>
        <w:t xml:space="preserve">tiple </w:t>
      </w:r>
      <w:r w:rsidRPr="00125501">
        <w:rPr>
          <w:rFonts w:ascii="CMSY10" w:hAnsi="CMSY10"/>
          <w:i/>
          <w:iCs/>
          <w:color w:val="000000"/>
          <w:sz w:val="20"/>
          <w:szCs w:val="20"/>
        </w:rPr>
        <w:t xml:space="preserve">≈ </w:t>
      </w:r>
      <w:r w:rsidRPr="00125501">
        <w:rPr>
          <w:rFonts w:ascii="CMR10" w:hAnsi="CMR10"/>
          <w:color w:val="000000"/>
          <w:sz w:val="20"/>
          <w:szCs w:val="20"/>
        </w:rPr>
        <w:t>1</w:t>
      </w:r>
      <w:r w:rsidRPr="00125501">
        <w:rPr>
          <w:rFonts w:ascii="CMMI10" w:hAnsi="CMMI10"/>
          <w:i/>
          <w:iCs/>
          <w:color w:val="000000"/>
          <w:sz w:val="20"/>
          <w:szCs w:val="20"/>
        </w:rPr>
        <w:t>:</w:t>
      </w:r>
      <w:r w:rsidRPr="00125501">
        <w:rPr>
          <w:rFonts w:ascii="CMR10" w:hAnsi="CMR10"/>
          <w:color w:val="000000"/>
          <w:sz w:val="20"/>
          <w:szCs w:val="20"/>
        </w:rPr>
        <w:t>5 second bounce periods of 30 keV electrons in this region.</w:t>
      </w:r>
    </w:p>
    <w:p w14:paraId="41454CC1" w14:textId="1A9E4DE0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461E41F9" w14:textId="11D5BEC2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5003CF06" w14:textId="3D29FC03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0EB5C8F9" w14:textId="6EEBAFAD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62BF7B07" w14:textId="66DFAD0F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2DFEF968" w14:textId="29B2E645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4F38B696" w14:textId="4DC18A4F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14E3CF2B" w14:textId="028F6FA1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53BA2025" w14:textId="26700F2D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3402F2C3" w14:textId="7027EC44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469FED34" w14:textId="005BD184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5D815E76" w14:textId="4711C6D6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1005CC2C" w14:textId="497671F3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5FFE596F" w14:textId="3BB9CF37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624F4D4A" w14:textId="175507B2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3414FC26" w14:textId="241A1865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1826A553" w14:textId="1DA11155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4722BBDA" w14:textId="1A8D6919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3E05A1D3" w14:textId="791DE8E6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0B7CCA2D" w14:textId="4D64D552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305894BD" w14:textId="514EEA5B" w:rsidR="00125501" w:rsidRDefault="00125501">
      <w:pPr>
        <w:rPr>
          <w:rFonts w:ascii="CMR10" w:hAnsi="CMR10"/>
          <w:color w:val="000000"/>
          <w:sz w:val="20"/>
          <w:szCs w:val="20"/>
        </w:rPr>
      </w:pPr>
    </w:p>
    <w:p w14:paraId="2A038404" w14:textId="41CE3A0E" w:rsidR="00125501" w:rsidRDefault="00125501">
      <w:r>
        <w:rPr>
          <w:rStyle w:val="fontstyle01"/>
        </w:rPr>
        <w:lastRenderedPageBreak/>
        <w:t>Comments and rewrites</w:t>
      </w:r>
      <w:bookmarkStart w:id="0" w:name="_GoBack"/>
      <w:bookmarkEnd w:id="0"/>
    </w:p>
    <w:p w14:paraId="766BE729" w14:textId="5D9664C1" w:rsidR="00125501" w:rsidRPr="00125501" w:rsidRDefault="00125501">
      <w:pPr>
        <w:rPr>
          <w:rStyle w:val="fontstyle31"/>
        </w:rPr>
      </w:pPr>
      <w:r>
        <w:rPr>
          <w:rStyle w:val="fontstyle31"/>
        </w:rPr>
        <w:t>As mentioned in the introduction, AC6 lacks pitch angle resolution that would al</w:t>
      </w:r>
      <w:r>
        <w:rPr>
          <w:rStyle w:val="fontstyle21"/>
        </w:rPr>
        <w:t xml:space="preserve"> </w:t>
      </w:r>
      <w:r>
        <w:rPr>
          <w:rStyle w:val="fontstyle31"/>
        </w:rPr>
        <w:t>low it to easy differentiate between drifting and precipitating curtain electrons.</w:t>
      </w:r>
      <w:r w:rsidRPr="00E34339">
        <w:rPr>
          <w:rStyle w:val="fontstyle31"/>
          <w:color w:val="auto"/>
        </w:rPr>
        <w:t xml:space="preserve"> </w:t>
      </w:r>
      <w:del w:id="1" w:author="Johnson, Arlo" w:date="2020-04-27T13:09:00Z">
        <w:r w:rsidRPr="00E34339" w:rsidDel="00E34339">
          <w:rPr>
            <w:rStyle w:val="fontstyle31"/>
            <w:color w:val="auto"/>
          </w:rPr>
          <w:delText>Fortunately we can use the South Atlantic Anomaly (SAA) and AC6’s location in LEO to dif</w:delText>
        </w:r>
        <w:r w:rsidRPr="00E34339" w:rsidDel="00E34339">
          <w:rPr>
            <w:rStyle w:val="fontstyle21"/>
            <w:color w:val="auto"/>
          </w:rPr>
          <w:delText xml:space="preserve"> </w:delText>
        </w:r>
        <w:r w:rsidRPr="00E34339" w:rsidDel="00E34339">
          <w:rPr>
            <w:rStyle w:val="fontstyle31"/>
            <w:color w:val="auto"/>
          </w:rPr>
          <w:delText>ferentiate between the two possibilities</w:delText>
        </w:r>
        <w:r w:rsidR="00E34339" w:rsidRPr="00E34339" w:rsidDel="00E34339">
          <w:rPr>
            <w:rStyle w:val="fontstyle31"/>
            <w:color w:val="auto"/>
          </w:rPr>
          <w:delText>.</w:delText>
        </w:r>
      </w:del>
      <w:ins w:id="2" w:author="Johnson, Arlo" w:date="2020-04-27T13:09:00Z">
        <w:r w:rsidR="00E34339">
          <w:rPr>
            <w:rStyle w:val="fontstyle31"/>
            <w:color w:val="auto"/>
          </w:rPr>
          <w:t xml:space="preserve"> </w:t>
        </w:r>
        <w:r w:rsidR="00E34339" w:rsidRPr="00E34339">
          <w:rPr>
            <w:rStyle w:val="fontstyle31"/>
            <w:color w:val="auto"/>
          </w:rPr>
          <w:t>To differentiate between these two possibilities we use a region of the earth’s magnetic field known as the South Atlantic Anomaly (SAA).</w:t>
        </w:r>
      </w:ins>
    </w:p>
    <w:p w14:paraId="03EBD8A1" w14:textId="1BFD6607" w:rsidR="005D6032" w:rsidRDefault="00125501">
      <w:pPr>
        <w:rPr>
          <w:rStyle w:val="fontstyle31"/>
        </w:rPr>
      </w:pP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31"/>
        </w:rPr>
        <w:t>Earth’s magnetic field is spatially shifted towards Singapore which creates a region</w:t>
      </w:r>
      <w:r w:rsidR="005D6032">
        <w:rPr>
          <w:rStyle w:val="fontstyle31"/>
        </w:rPr>
        <w:t xml:space="preserve"> </w:t>
      </w:r>
      <w:r>
        <w:rPr>
          <w:rStyle w:val="fontstyle31"/>
        </w:rPr>
        <w:t>of weaker magnetic field in the South Atlantic Ocean called the South Atlantic Anomaly.</w:t>
      </w:r>
      <w:r w:rsidR="005D6032">
        <w:rPr>
          <w:rStyle w:val="fontstyle31"/>
        </w:rPr>
        <w:t xml:space="preserve"> </w:t>
      </w:r>
      <w:r>
        <w:rPr>
          <w:rStyle w:val="fontstyle31"/>
        </w:rPr>
        <w:t>Most particles observed in LEO are barely</w:t>
      </w:r>
      <w:r w:rsidR="005D6032">
        <w:rPr>
          <w:rStyle w:val="fontstyle31"/>
        </w:rPr>
        <w:t xml:space="preserve"> t</w:t>
      </w:r>
      <w:r>
        <w:rPr>
          <w:rStyle w:val="fontstyle31"/>
        </w:rPr>
        <w:t>rapped: they bounce and drift around the</w:t>
      </w:r>
      <w:r w:rsidR="005D6032">
        <w:rPr>
          <w:rStyle w:val="fontstyle31"/>
        </w:rPr>
        <w:t xml:space="preserve"> </w:t>
      </w:r>
      <w:r w:rsidRPr="00E34339">
        <w:rPr>
          <w:rStyle w:val="fontstyle31"/>
        </w:rPr>
        <w:t>Earth until they reach the SAA. In the SAA the weaker magnetic field strength lowers</w:t>
      </w:r>
      <w:r w:rsidR="005D6032" w:rsidRPr="00E34339">
        <w:rPr>
          <w:rStyle w:val="fontstyle31"/>
        </w:rPr>
        <w:t xml:space="preserve"> </w:t>
      </w:r>
      <w:r w:rsidRPr="00E34339">
        <w:rPr>
          <w:rStyle w:val="fontstyle31"/>
        </w:rPr>
        <w:t>the electron’s mirror point altitude</w:t>
      </w:r>
      <w:ins w:id="3" w:author="Johnson, Arlo" w:date="2020-04-27T13:10:00Z">
        <w:r w:rsidR="00E34339">
          <w:rPr>
            <w:rStyle w:val="fontstyle31"/>
          </w:rPr>
          <w:t xml:space="preserve">. </w:t>
        </w:r>
      </w:ins>
      <w:r w:rsidRPr="00E34339">
        <w:rPr>
          <w:rStyle w:val="fontstyle31"/>
          <w:color w:val="auto"/>
        </w:rPr>
        <w:t xml:space="preserve"> </w:t>
      </w:r>
      <w:del w:id="4" w:author="Johnson, Arlo" w:date="2020-04-27T13:10:00Z">
        <w:r w:rsidRPr="00E34339" w:rsidDel="00E34339">
          <w:rPr>
            <w:rStyle w:val="fontstyle31"/>
            <w:color w:val="auto"/>
          </w:rPr>
          <w:delText>into the atmosphere</w:delText>
        </w:r>
        <w:r w:rsidR="005D6032" w:rsidRPr="00E34339" w:rsidDel="00E34339">
          <w:rPr>
            <w:rStyle w:val="fontstyle31"/>
            <w:color w:val="auto"/>
          </w:rPr>
          <w:delText xml:space="preserve"> where collisions with the atmosphere are more numerous and the particle is lost</w:delText>
        </w:r>
        <w:r w:rsidR="00E34339" w:rsidDel="00E34339">
          <w:rPr>
            <w:rStyle w:val="fontstyle31"/>
            <w:color w:val="auto"/>
          </w:rPr>
          <w:delText>.</w:delText>
        </w:r>
      </w:del>
      <w:r w:rsidRPr="00E34339">
        <w:rPr>
          <w:rStyle w:val="fontstyle31"/>
          <w:color w:val="0070C0"/>
        </w:rPr>
        <w:t xml:space="preserve"> </w:t>
      </w:r>
      <w:ins w:id="5" w:author="Johnson, Arlo" w:date="2020-04-27T13:10:00Z">
        <w:r w:rsidR="00E34339" w:rsidRPr="00E34339">
          <w:rPr>
            <w:rStyle w:val="fontstyle31"/>
            <w:color w:val="0070C0"/>
          </w:rPr>
          <w:t xml:space="preserve">If the mirror point altitude is lowered into the atmosphere it will likely collide with atmospheric particles and be lost. </w:t>
        </w:r>
      </w:ins>
      <w:r w:rsidRPr="00E34339">
        <w:rPr>
          <w:rStyle w:val="fontstyle31"/>
        </w:rPr>
        <w:t>Particles that drift and are lost in the</w:t>
      </w:r>
      <w:r w:rsidR="005D6032" w:rsidRPr="00E34339">
        <w:rPr>
          <w:rStyle w:val="fontstyle31"/>
        </w:rPr>
        <w:t xml:space="preserve"> </w:t>
      </w:r>
      <w:r w:rsidRPr="00E34339">
        <w:rPr>
          <w:rStyle w:val="fontstyle31"/>
        </w:rPr>
        <w:t>SAA have pitch angles in the drift loss cone. Particles with smaller</w:t>
      </w:r>
      <w:r>
        <w:rPr>
          <w:rStyle w:val="fontstyle31"/>
        </w:rPr>
        <w:t xml:space="preserve"> pitch angles that are</w:t>
      </w:r>
      <w:r w:rsidR="005D6032">
        <w:rPr>
          <w:rStyle w:val="fontstyle31"/>
        </w:rPr>
        <w:t xml:space="preserve"> </w:t>
      </w:r>
      <w:r>
        <w:rPr>
          <w:rStyle w:val="fontstyle31"/>
        </w:rPr>
        <w:t>lost in the atmosphere within one bounce are in the bounce loss cone. Traditionally, we</w:t>
      </w:r>
      <w:r w:rsidR="005D6032">
        <w:rPr>
          <w:rStyle w:val="fontstyle31"/>
        </w:rPr>
        <w:t xml:space="preserve"> </w:t>
      </w:r>
      <w:r>
        <w:rPr>
          <w:rStyle w:val="fontstyle31"/>
        </w:rPr>
        <w:t>define a particle with a mirror point altitude at or below 100 km to be in the BLC.</w:t>
      </w:r>
    </w:p>
    <w:p w14:paraId="1730EE74" w14:textId="04F36DD6" w:rsidR="005D6032" w:rsidRDefault="00125501">
      <w:pPr>
        <w:rPr>
          <w:rStyle w:val="fontstyle31"/>
        </w:rPr>
      </w:pP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31"/>
        </w:rPr>
        <w:t>Without pitch angle resolution AC6 can</w:t>
      </w:r>
      <w:del w:id="6" w:author="Johnson, Arlo" w:date="2020-04-27T13:12:00Z">
        <w:r w:rsidDel="00E34339">
          <w:rPr>
            <w:rStyle w:val="fontstyle31"/>
          </w:rPr>
          <w:delText xml:space="preserve"> </w:delText>
        </w:r>
      </w:del>
      <w:r>
        <w:rPr>
          <w:rStyle w:val="fontstyle31"/>
        </w:rPr>
        <w:t>not easily differentiate between trapped,</w:t>
      </w:r>
      <w:r w:rsidR="005D6032">
        <w:rPr>
          <w:rStyle w:val="fontstyle31"/>
        </w:rPr>
        <w:t xml:space="preserve"> </w:t>
      </w:r>
      <w:r>
        <w:rPr>
          <w:rStyle w:val="fontstyle31"/>
        </w:rPr>
        <w:t>drift loss cone, and bounce loss cone electrons. In the SAA</w:t>
      </w:r>
      <w:del w:id="7" w:author="Johnson, Arlo" w:date="2020-04-27T13:12:00Z">
        <w:r w:rsidDel="00E34339">
          <w:rPr>
            <w:rStyle w:val="fontstyle31"/>
          </w:rPr>
          <w:delText>,</w:delText>
        </w:r>
      </w:del>
      <w:r>
        <w:rPr>
          <w:rStyle w:val="fontstyle31"/>
        </w:rPr>
        <w:t xml:space="preserve"> AC6 observes a combination of trapped, drift loss cone, and bounce loss cone electrons. In the region magnet</w:t>
      </w:r>
      <w:r w:rsidR="005D6032">
        <w:rPr>
          <w:rStyle w:val="fontstyle21"/>
        </w:rPr>
        <w:t>i</w:t>
      </w:r>
      <w:r>
        <w:rPr>
          <w:rStyle w:val="fontstyle31"/>
        </w:rPr>
        <w:t>cally conjugate to the SAA in the North Atlantic, AC6 only observes particles in the</w:t>
      </w:r>
      <w:r>
        <w:rPr>
          <w:rStyle w:val="fontstyle21"/>
        </w:rPr>
        <w:t xml:space="preserve"> </w:t>
      </w:r>
      <w:r>
        <w:rPr>
          <w:rStyle w:val="fontstyle31"/>
        </w:rPr>
        <w:t xml:space="preserve">BLC. </w:t>
      </w:r>
      <w:r>
        <w:rPr>
          <w:rStyle w:val="fontstyle01"/>
          <w:color w:val="FF0000"/>
        </w:rPr>
        <w:t xml:space="preserve">Too much hand holding or appropriate? </w:t>
      </w:r>
      <w:r>
        <w:rPr>
          <w:rStyle w:val="fontstyle31"/>
          <w:color w:val="FF0000"/>
        </w:rPr>
        <w:t>If an electron makes it to AC6’s altitude</w:t>
      </w:r>
      <w:del w:id="8" w:author="Johnson, Arlo" w:date="2020-04-27T13:14:00Z">
        <w:r w:rsidDel="00E34339">
          <w:rPr>
            <w:rStyle w:val="fontstyle31"/>
            <w:color w:val="FF0000"/>
          </w:rPr>
          <w:delText>,</w:delText>
        </w:r>
      </w:del>
      <w:r>
        <w:rPr>
          <w:rStyle w:val="fontstyle31"/>
          <w:color w:val="FF0000"/>
        </w:rPr>
        <w:t xml:space="preserve"> it </w:t>
      </w:r>
      <w:ins w:id="9" w:author="Johnson, Arlo" w:date="2020-04-27T13:14:00Z">
        <w:r w:rsidR="00E34339">
          <w:rPr>
            <w:rStyle w:val="fontstyle31"/>
            <w:color w:val="FF0000"/>
          </w:rPr>
          <w:t>might</w:t>
        </w:r>
      </w:ins>
      <w:del w:id="10" w:author="Johnson, Arlo" w:date="2020-04-27T13:13:00Z">
        <w:r w:rsidR="00E34339" w:rsidDel="00E34339">
          <w:rPr>
            <w:rStyle w:val="fontstyle31"/>
            <w:color w:val="FF0000"/>
          </w:rPr>
          <w:delText>can</w:delText>
        </w:r>
      </w:del>
      <w:r>
        <w:rPr>
          <w:rStyle w:val="fontstyle31"/>
          <w:color w:val="FF0000"/>
        </w:rPr>
        <w:t xml:space="preserve"> be in the local loss cone and precipitate in the local hemisphere. Alternatively, the electron will mirror at or below AC6 and gyrate to the conjugate mirror point</w:t>
      </w:r>
      <w:r w:rsidR="005D6032">
        <w:rPr>
          <w:rStyle w:val="fontstyle31"/>
          <w:color w:val="FF0000"/>
        </w:rPr>
        <w:t xml:space="preserve"> </w:t>
      </w:r>
      <w:r>
        <w:rPr>
          <w:rStyle w:val="fontstyle31"/>
          <w:color w:val="FF0000"/>
        </w:rPr>
        <w:t>in the SAA where the mirror point is deep in the atmosphere or below sea level. Therefore, any precipitation observed in the BLC region in the North Atlantic must rapidly</w:t>
      </w:r>
      <w:r w:rsidR="005D6032">
        <w:rPr>
          <w:rStyle w:val="fontstyle31"/>
          <w:color w:val="FF0000"/>
        </w:rPr>
        <w:t xml:space="preserve"> </w:t>
      </w:r>
      <w:r>
        <w:rPr>
          <w:rStyle w:val="fontstyle31"/>
          <w:color w:val="FF0000"/>
        </w:rPr>
        <w:t xml:space="preserve">precipitate. </w:t>
      </w:r>
      <w:del w:id="11" w:author="Johnson, Arlo" w:date="2020-04-27T13:15:00Z">
        <w:r w:rsidDel="00E34339">
          <w:rPr>
            <w:rStyle w:val="fontstyle31"/>
          </w:rPr>
          <w:delText>Lastly, o</w:delText>
        </w:r>
      </w:del>
      <w:ins w:id="12" w:author="Johnson, Arlo" w:date="2020-04-27T13:15:00Z">
        <w:r w:rsidR="00E34339">
          <w:rPr>
            <w:rStyle w:val="fontstyle31"/>
          </w:rPr>
          <w:t>O</w:t>
        </w:r>
      </w:ins>
      <w:r>
        <w:rPr>
          <w:rStyle w:val="fontstyle31"/>
        </w:rPr>
        <w:t>utside of the SAA and its conjugate point</w:t>
      </w:r>
      <w:del w:id="13" w:author="Johnson, Arlo" w:date="2020-04-27T13:19:00Z">
        <w:r w:rsidDel="00A34949">
          <w:rPr>
            <w:rStyle w:val="fontstyle31"/>
          </w:rPr>
          <w:delText>,</w:delText>
        </w:r>
      </w:del>
      <w:r>
        <w:rPr>
          <w:rStyle w:val="fontstyle31"/>
        </w:rPr>
        <w:t xml:space="preserve"> AC6 will observe electrons in both the drift and bounce loss cones.</w:t>
      </w:r>
    </w:p>
    <w:p w14:paraId="5B817AC6" w14:textId="635192FF" w:rsidR="00125501" w:rsidRDefault="00125501">
      <w:pPr>
        <w:rPr>
          <w:rStyle w:val="fontstyle31"/>
        </w:rPr>
      </w:pP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31"/>
        </w:rPr>
        <w:t>We estimated the BLC region for locally-mirroring electrons in the North Atlantic</w:t>
      </w:r>
      <w:r w:rsidR="005D6032">
        <w:rPr>
          <w:rStyle w:val="fontstyle31"/>
        </w:rPr>
        <w:t xml:space="preserve"> </w:t>
      </w:r>
      <w:r>
        <w:rPr>
          <w:rStyle w:val="fontstyle31"/>
        </w:rPr>
        <w:t>Ocean using the IRBEM-Lib magnetic field library and the Olson-Pfitzer magnetic field</w:t>
      </w:r>
      <w:r w:rsidR="005D6032">
        <w:rPr>
          <w:rStyle w:val="fontstyle31"/>
        </w:rPr>
        <w:t xml:space="preserve"> </w:t>
      </w:r>
      <w:r>
        <w:rPr>
          <w:rStyle w:val="fontstyle31"/>
        </w:rPr>
        <w:t>model (Boscher et al., 2012; Olson &amp; Pfitzer, 1982). We defined a latitude-longitude grid</w:t>
      </w:r>
      <w:r w:rsidR="005D6032">
        <w:rPr>
          <w:rStyle w:val="fontstyle31"/>
        </w:rPr>
        <w:t xml:space="preserve"> </w:t>
      </w:r>
      <w:r>
        <w:rPr>
          <w:rStyle w:val="fontstyle31"/>
        </w:rPr>
        <w:t>spanning the North Atlantic</w:t>
      </w:r>
      <w:del w:id="14" w:author="Johnson, Arlo" w:date="2020-04-27T13:19:00Z">
        <w:r w:rsidDel="00A34949">
          <w:rPr>
            <w:rStyle w:val="fontstyle31"/>
          </w:rPr>
          <w:delText>,</w:delText>
        </w:r>
      </w:del>
      <w:r>
        <w:rPr>
          <w:rStyle w:val="fontstyle31"/>
        </w:rPr>
        <w:t xml:space="preserve"> at 700 kilometer</w:t>
      </w:r>
      <w:ins w:id="15" w:author="Johnson, Arlo" w:date="2020-04-27T13:19:00Z">
        <w:r w:rsidR="00A34949">
          <w:rPr>
            <w:rStyle w:val="fontstyle31"/>
          </w:rPr>
          <w:t>s</w:t>
        </w:r>
      </w:ins>
      <w:r>
        <w:rPr>
          <w:rStyle w:val="fontstyle31"/>
        </w:rPr>
        <w:t xml:space="preserve"> altitude</w:t>
      </w:r>
      <w:del w:id="16" w:author="Johnson, Arlo" w:date="2020-04-27T13:20:00Z">
        <w:r w:rsidDel="00A34949">
          <w:rPr>
            <w:rStyle w:val="fontstyle31"/>
          </w:rPr>
          <w:delText xml:space="preserve"> that is</w:delText>
        </w:r>
      </w:del>
      <w:ins w:id="17" w:author="Johnson, Arlo" w:date="2020-04-27T13:20:00Z">
        <w:r w:rsidR="00A34949">
          <w:rPr>
            <w:rStyle w:val="fontstyle31"/>
          </w:rPr>
          <w:t>,</w:t>
        </w:r>
      </w:ins>
      <w:r>
        <w:rPr>
          <w:rStyle w:val="fontstyle31"/>
        </w:rPr>
        <w:t xml:space="preserve"> typical for AC6, and estimated the local magnetic field strength. For each latitude-longitude point we traced</w:t>
      </w:r>
      <w:r w:rsidR="005D6032">
        <w:rPr>
          <w:rStyle w:val="fontstyle31"/>
        </w:rPr>
        <w:t xml:space="preserve"> </w:t>
      </w:r>
      <w:r>
        <w:rPr>
          <w:rStyle w:val="fontstyle31"/>
        </w:rPr>
        <w:t>the magnetic field line to the SAA and found the conjugate mirror point altitude. If the</w:t>
      </w:r>
      <w:r w:rsidR="005D6032">
        <w:rPr>
          <w:rStyle w:val="fontstyle31"/>
        </w:rPr>
        <w:t xml:space="preserve"> </w:t>
      </w:r>
      <w:r>
        <w:rPr>
          <w:rStyle w:val="fontstyle31"/>
        </w:rPr>
        <w:t>conjugate mirror point is at or below 100 kilometers</w:t>
      </w:r>
      <w:del w:id="18" w:author="Johnson, Arlo" w:date="2020-04-27T13:21:00Z">
        <w:r w:rsidDel="00A34949">
          <w:rPr>
            <w:rStyle w:val="fontstyle31"/>
          </w:rPr>
          <w:delText>, the latitude-longitude grid point</w:delText>
        </w:r>
        <w:r w:rsidR="005D6032" w:rsidDel="00A34949">
          <w:rPr>
            <w:rStyle w:val="fontstyle31"/>
          </w:rPr>
          <w:delText xml:space="preserve"> </w:delText>
        </w:r>
        <w:r w:rsidDel="00A34949">
          <w:rPr>
            <w:rStyle w:val="fontstyle31"/>
          </w:rPr>
          <w:delText>is in the bounce loss cone and</w:delText>
        </w:r>
      </w:del>
      <w:r>
        <w:rPr>
          <w:rStyle w:val="fontstyle31"/>
        </w:rPr>
        <w:t xml:space="preserve"> the particle is likely lost</w:t>
      </w:r>
      <w:ins w:id="19" w:author="Johnson, Arlo" w:date="2020-04-27T13:21:00Z">
        <w:r w:rsidR="00A34949">
          <w:rPr>
            <w:rStyle w:val="fontstyle31"/>
          </w:rPr>
          <w:t xml:space="preserve"> and the grid point is considered to be in the BLC</w:t>
        </w:r>
      </w:ins>
      <w:r>
        <w:rPr>
          <w:rStyle w:val="fontstyle31"/>
        </w:rPr>
        <w:t>. Furthermore, a more rigorous</w:t>
      </w:r>
      <w:r w:rsidR="005D6032">
        <w:rPr>
          <w:rStyle w:val="fontstyle31"/>
        </w:rPr>
        <w:t xml:space="preserve"> </w:t>
      </w:r>
      <w:r>
        <w:rPr>
          <w:rStyle w:val="fontstyle31"/>
        </w:rPr>
        <w:t>bounce loss cone criterion is if the conjugate mirror point altitude is below sea level. In</w:t>
      </w:r>
      <w:r w:rsidR="005D6032">
        <w:rPr>
          <w:rStyle w:val="fontstyle31"/>
        </w:rPr>
        <w:t xml:space="preserve"> </w:t>
      </w:r>
      <w:r>
        <w:rPr>
          <w:rStyle w:val="fontstyle31"/>
        </w:rPr>
        <w:t>this case the electron is definitely lost. Since we are considering locally-mirroring electrons at AC6’s altitude in the North Atlantic, this estimate is the upper bound mirror</w:t>
      </w:r>
      <w:r w:rsidR="005D6032">
        <w:rPr>
          <w:rStyle w:val="fontstyle31"/>
        </w:rPr>
        <w:t xml:space="preserve"> </w:t>
      </w:r>
      <w:r>
        <w:rPr>
          <w:rStyle w:val="fontstyle31"/>
        </w:rPr>
        <w:t>point altitude. The BLC region estimated here closely matches the BLC region shown</w:t>
      </w:r>
      <w:r w:rsidR="005D6032">
        <w:rPr>
          <w:rStyle w:val="fontstyle31"/>
        </w:rPr>
        <w:t xml:space="preserve"> </w:t>
      </w:r>
      <w:r>
        <w:rPr>
          <w:rStyle w:val="fontstyle31"/>
        </w:rPr>
        <w:t>in Comess et al. (2013, Figure 1) and Dietrich et al. (2010, Figure 3). Furthermore, we</w:t>
      </w:r>
      <w:r w:rsidR="005D6032">
        <w:rPr>
          <w:rStyle w:val="fontstyle31"/>
        </w:rPr>
        <w:t xml:space="preserve"> </w:t>
      </w:r>
      <w:r>
        <w:rPr>
          <w:rStyle w:val="fontstyle31"/>
        </w:rPr>
        <w:t xml:space="preserve">repeated the same analysis using the Tsyganenko 1989 model (Tsyganenko, 1989) </w:t>
      </w:r>
      <w:commentRangeStart w:id="20"/>
      <w:r>
        <w:rPr>
          <w:rStyle w:val="fontstyle31"/>
          <w:color w:val="FF0000"/>
        </w:rPr>
        <w:t>which</w:t>
      </w:r>
      <w:commentRangeEnd w:id="20"/>
      <w:r w:rsidR="00A34949">
        <w:rPr>
          <w:rStyle w:val="CommentReference"/>
        </w:rPr>
        <w:commentReference w:id="20"/>
      </w:r>
      <w:r w:rsidR="005D6032">
        <w:rPr>
          <w:rStyle w:val="fontstyle31"/>
          <w:color w:val="FF0000"/>
        </w:rPr>
        <w:t xml:space="preserve"> </w:t>
      </w:r>
      <w:r>
        <w:rPr>
          <w:rStyle w:val="fontstyle31"/>
        </w:rPr>
        <w:t>yielded similar boundaries.</w:t>
      </w:r>
    </w:p>
    <w:p w14:paraId="02311134" w14:textId="2F6DB69B" w:rsidR="00E34339" w:rsidRDefault="00E34339">
      <w:pPr>
        <w:rPr>
          <w:rStyle w:val="fontstyle31"/>
        </w:rPr>
      </w:pPr>
    </w:p>
    <w:p w14:paraId="1F03336D" w14:textId="58D8A248" w:rsidR="00E34339" w:rsidRDefault="00E34339">
      <w:pPr>
        <w:rPr>
          <w:rStyle w:val="fontstyle31"/>
        </w:rPr>
      </w:pPr>
    </w:p>
    <w:p w14:paraId="09D67B27" w14:textId="043F363A" w:rsidR="00E34339" w:rsidRDefault="00E34339">
      <w:pPr>
        <w:rPr>
          <w:rStyle w:val="fontstyle31"/>
        </w:rPr>
      </w:pPr>
    </w:p>
    <w:p w14:paraId="0810053F" w14:textId="69A601E0" w:rsidR="00E34339" w:rsidRDefault="00E34339">
      <w:pPr>
        <w:rPr>
          <w:rStyle w:val="fontstyle31"/>
        </w:rPr>
      </w:pPr>
    </w:p>
    <w:p w14:paraId="20A2CCDD" w14:textId="2099EFA3" w:rsidR="00E34339" w:rsidRDefault="00E34339">
      <w:pPr>
        <w:rPr>
          <w:rStyle w:val="fontstyle31"/>
        </w:rPr>
      </w:pPr>
    </w:p>
    <w:p w14:paraId="4C8B0047" w14:textId="0B968940" w:rsidR="00E34339" w:rsidRDefault="00E34339">
      <w:pPr>
        <w:rPr>
          <w:rStyle w:val="fontstyle31"/>
        </w:rPr>
      </w:pPr>
    </w:p>
    <w:p w14:paraId="0F27592C" w14:textId="49F64B6B" w:rsidR="00E34339" w:rsidRDefault="00E34339">
      <w:pPr>
        <w:rPr>
          <w:rFonts w:ascii="CMR10" w:hAnsi="CMR10"/>
          <w:color w:val="000000"/>
          <w:sz w:val="20"/>
          <w:szCs w:val="20"/>
        </w:rPr>
      </w:pPr>
      <w:r w:rsidRPr="00125501">
        <w:rPr>
          <w:rFonts w:ascii="CMR10" w:hAnsi="CMR10"/>
          <w:color w:val="000000"/>
          <w:sz w:val="20"/>
          <w:szCs w:val="20"/>
        </w:rPr>
        <w:lastRenderedPageBreak/>
        <w:t>Figure 5a shows a map of the BLC region in the North Atlantic. The solid blue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125501">
        <w:rPr>
          <w:rFonts w:ascii="CMR10" w:hAnsi="CMR10"/>
          <w:color w:val="000000"/>
          <w:sz w:val="20"/>
          <w:szCs w:val="20"/>
        </w:rPr>
        <w:t>line is the northern boundary where a locally</w:t>
      </w:r>
      <w:ins w:id="21" w:author="Johnson, Arlo" w:date="2020-04-27T13:23:00Z">
        <w:r w:rsidR="00A34949">
          <w:rPr>
            <w:rFonts w:ascii="CMR10" w:hAnsi="CMR10"/>
            <w:color w:val="000000"/>
            <w:sz w:val="20"/>
            <w:szCs w:val="20"/>
          </w:rPr>
          <w:t xml:space="preserve"> </w:t>
        </w:r>
      </w:ins>
      <w:del w:id="22" w:author="Johnson, Arlo" w:date="2020-04-27T13:23:00Z">
        <w:r w:rsidRPr="00125501" w:rsidDel="00A34949">
          <w:rPr>
            <w:rFonts w:ascii="CMR10" w:hAnsi="CMR10"/>
            <w:color w:val="000000"/>
            <w:sz w:val="20"/>
            <w:szCs w:val="20"/>
          </w:rPr>
          <w:delText>-</w:delText>
        </w:r>
      </w:del>
      <w:r w:rsidRPr="00125501">
        <w:rPr>
          <w:rFonts w:ascii="CMR10" w:hAnsi="CMR10"/>
          <w:color w:val="000000"/>
          <w:sz w:val="20"/>
          <w:szCs w:val="20"/>
        </w:rPr>
        <w:t>mirrorring electron observed at 700 kilometers will mirror at 100 kilometers in the SAA. Immediately south of the solid blue line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125501">
        <w:rPr>
          <w:rFonts w:ascii="CMR10" w:hAnsi="CMR10"/>
          <w:color w:val="000000"/>
          <w:sz w:val="20"/>
          <w:szCs w:val="20"/>
        </w:rPr>
        <w:t>the SAA mirror altitude rapidly decreases towards, and below, sea level. The dashed blue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125501">
        <w:rPr>
          <w:rFonts w:ascii="CMR10" w:hAnsi="CMR10"/>
          <w:color w:val="000000"/>
          <w:sz w:val="20"/>
          <w:szCs w:val="20"/>
        </w:rPr>
        <w:t>line is the boundary where the SAA mirror point altitude is at sea level. For reference,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125501">
        <w:rPr>
          <w:rFonts w:ascii="CMR10" w:hAnsi="CMR10"/>
          <w:color w:val="000000"/>
          <w:sz w:val="20"/>
          <w:szCs w:val="20"/>
        </w:rPr>
        <w:t>AC6 takes about 30 seconds to move between the solid and dashed blue curves. The two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125501">
        <w:rPr>
          <w:rFonts w:ascii="CMR10" w:hAnsi="CMR10"/>
          <w:color w:val="000000"/>
          <w:sz w:val="20"/>
          <w:szCs w:val="20"/>
        </w:rPr>
        <w:t xml:space="preserve">dotted black curves in Fig. 5a </w:t>
      </w:r>
      <w:ins w:id="23" w:author="Johnson, Arlo" w:date="2020-04-27T13:24:00Z">
        <w:r w:rsidR="00A34949">
          <w:rPr>
            <w:rFonts w:ascii="CMR10" w:hAnsi="CMR10"/>
            <w:color w:val="000000"/>
            <w:sz w:val="20"/>
            <w:szCs w:val="20"/>
          </w:rPr>
          <w:t>are roughly the bounda</w:t>
        </w:r>
      </w:ins>
      <w:ins w:id="24" w:author="Johnson, Arlo" w:date="2020-04-27T13:25:00Z">
        <w:r w:rsidR="00A34949">
          <w:rPr>
            <w:rFonts w:ascii="CMR10" w:hAnsi="CMR10"/>
            <w:color w:val="000000"/>
            <w:sz w:val="20"/>
            <w:szCs w:val="20"/>
          </w:rPr>
          <w:t>ry of</w:t>
        </w:r>
      </w:ins>
      <w:del w:id="25" w:author="Johnson, Arlo" w:date="2020-04-27T13:25:00Z">
        <w:r w:rsidRPr="00125501" w:rsidDel="00A34949">
          <w:rPr>
            <w:rFonts w:ascii="CMR10" w:hAnsi="CMR10"/>
            <w:color w:val="000000"/>
            <w:sz w:val="20"/>
            <w:szCs w:val="20"/>
          </w:rPr>
          <w:delText>bound</w:delText>
        </w:r>
      </w:del>
      <w:r w:rsidRPr="00125501">
        <w:rPr>
          <w:rFonts w:ascii="CMR10" w:hAnsi="CMR10"/>
          <w:color w:val="000000"/>
          <w:sz w:val="20"/>
          <w:szCs w:val="20"/>
        </w:rPr>
        <w:t xml:space="preserve"> the outer radiation belt, defined between L shells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125501">
        <w:rPr>
          <w:rFonts w:ascii="CMR10" w:hAnsi="CMR10"/>
          <w:color w:val="000000"/>
          <w:sz w:val="20"/>
          <w:szCs w:val="20"/>
        </w:rPr>
        <w:t>of 4 and 8.</w:t>
      </w:r>
    </w:p>
    <w:p w14:paraId="45FECF31" w14:textId="395C5019" w:rsidR="00E34339" w:rsidRDefault="00E34339">
      <w:r w:rsidRPr="00125501">
        <w:rPr>
          <w:rFonts w:ascii="CMR10" w:hAnsi="CMR10"/>
          <w:color w:val="000000"/>
          <w:sz w:val="20"/>
          <w:szCs w:val="20"/>
        </w:rPr>
        <w:br/>
        <w:t>We found 36 curtains that were observed inside the BLC region. Figure 5b-e shows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125501">
        <w:rPr>
          <w:rFonts w:ascii="CMR10" w:hAnsi="CMR10"/>
          <w:color w:val="000000"/>
          <w:sz w:val="20"/>
          <w:szCs w:val="20"/>
        </w:rPr>
        <w:t>the shifted time series plots for 4 examples with the AC6 in-track lag, L and MLT during the observations annotated. The AC6 locations where these curtains were observed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125501">
        <w:rPr>
          <w:rFonts w:ascii="CMR10" w:hAnsi="CMR10"/>
          <w:color w:val="000000"/>
          <w:sz w:val="20"/>
          <w:szCs w:val="20"/>
        </w:rPr>
        <w:t xml:space="preserve">are shown in Fig. 5a with red stars and the corresponding panel labels. </w:t>
      </w:r>
      <w:r w:rsidRPr="00125501">
        <w:rPr>
          <w:rFonts w:ascii="CMR10" w:hAnsi="CMR10"/>
          <w:color w:val="FF0000"/>
          <w:sz w:val="20"/>
          <w:szCs w:val="20"/>
        </w:rPr>
        <w:t>Move the rest</w:t>
      </w:r>
      <w:r>
        <w:rPr>
          <w:rFonts w:ascii="CMR10" w:hAnsi="CMR10"/>
          <w:color w:val="FF0000"/>
          <w:sz w:val="20"/>
          <w:szCs w:val="20"/>
        </w:rPr>
        <w:t xml:space="preserve"> </w:t>
      </w:r>
      <w:r w:rsidRPr="00125501">
        <w:rPr>
          <w:rFonts w:ascii="CMR10" w:hAnsi="CMR10"/>
          <w:color w:val="FF0000"/>
          <w:sz w:val="20"/>
          <w:szCs w:val="20"/>
        </w:rPr>
        <w:t xml:space="preserve">of the P to the discussion? </w:t>
      </w:r>
      <w:r w:rsidRPr="00125501">
        <w:rPr>
          <w:rFonts w:ascii="CMR10" w:hAnsi="CMR10"/>
          <w:color w:val="000000"/>
          <w:sz w:val="20"/>
          <w:szCs w:val="20"/>
        </w:rPr>
        <w:t>The curtains shown in Fig. 5c and e were observed near the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125501">
        <w:rPr>
          <w:rFonts w:ascii="CMR10" w:hAnsi="CMR10"/>
          <w:color w:val="000000"/>
          <w:sz w:val="20"/>
          <w:szCs w:val="20"/>
        </w:rPr>
        <w:t>sea level SAA mirror altitude curve thus they were not drifting and were precipitating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125501">
        <w:rPr>
          <w:rFonts w:ascii="CMR10" w:hAnsi="CMR10"/>
          <w:color w:val="000000"/>
          <w:sz w:val="20"/>
          <w:szCs w:val="20"/>
        </w:rPr>
        <w:t xml:space="preserve">as much as 6 seconds as shown in Fig. 5e. The curtain precipitation persisted for multiple </w:t>
      </w:r>
      <w:r w:rsidRPr="00125501">
        <w:rPr>
          <w:rFonts w:ascii="CMSY10" w:hAnsi="CMSY10"/>
          <w:i/>
          <w:iCs/>
          <w:color w:val="000000"/>
          <w:sz w:val="20"/>
          <w:szCs w:val="20"/>
        </w:rPr>
        <w:t xml:space="preserve">≈ </w:t>
      </w:r>
      <w:r w:rsidRPr="00125501">
        <w:rPr>
          <w:rFonts w:ascii="CMR10" w:hAnsi="CMR10"/>
          <w:color w:val="000000"/>
          <w:sz w:val="20"/>
          <w:szCs w:val="20"/>
        </w:rPr>
        <w:t>1</w:t>
      </w:r>
      <w:r w:rsidRPr="00125501">
        <w:rPr>
          <w:rFonts w:ascii="CMMI10" w:hAnsi="CMMI10"/>
          <w:i/>
          <w:iCs/>
          <w:color w:val="000000"/>
          <w:sz w:val="20"/>
          <w:szCs w:val="20"/>
        </w:rPr>
        <w:t>:</w:t>
      </w:r>
      <w:r w:rsidRPr="00125501">
        <w:rPr>
          <w:rFonts w:ascii="CMR10" w:hAnsi="CMR10"/>
          <w:color w:val="000000"/>
          <w:sz w:val="20"/>
          <w:szCs w:val="20"/>
        </w:rPr>
        <w:t>5 second bounce periods of 30 keV electrons in this region.</w:t>
      </w:r>
    </w:p>
    <w:sectPr w:rsidR="00E3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Johnson, Arlo" w:date="2020-04-27T13:21:00Z" w:initials="JA">
    <w:p w14:paraId="4B811C6C" w14:textId="17E2DEB9" w:rsidR="00A34949" w:rsidRDefault="00A34949">
      <w:pPr>
        <w:pStyle w:val="CommentText"/>
      </w:pPr>
      <w:r>
        <w:rPr>
          <w:rStyle w:val="CommentReference"/>
        </w:rPr>
        <w:annotationRef/>
      </w:r>
      <w:r>
        <w:t>Looked it up, ‘which’ is correct here because the clause can be removed without changing the core meaning of the sentence “We repeated the same analysis using the T89 model.”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811C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811C6C" w16cid:durableId="22515A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SS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R9">
    <w:altName w:val="Cambria"/>
    <w:panose1 w:val="00000000000000000000"/>
    <w:charset w:val="00"/>
    <w:family w:val="roman"/>
    <w:notTrueType/>
    <w:pitch w:val="default"/>
  </w:font>
  <w:font w:name="CMTI9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son, Arlo">
    <w15:presenceInfo w15:providerId="None" w15:userId="Johnson, Ar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01"/>
    <w:rsid w:val="0006367E"/>
    <w:rsid w:val="00125501"/>
    <w:rsid w:val="00287675"/>
    <w:rsid w:val="00332FA5"/>
    <w:rsid w:val="005D6032"/>
    <w:rsid w:val="007B37A2"/>
    <w:rsid w:val="00863D8E"/>
    <w:rsid w:val="00A34949"/>
    <w:rsid w:val="00BC6F6E"/>
    <w:rsid w:val="00E34339"/>
    <w:rsid w:val="00EA31BB"/>
    <w:rsid w:val="00F2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CC19"/>
  <w15:chartTrackingRefBased/>
  <w15:docId w15:val="{ECDFCEC0-24AC-4B02-A6E1-416302AF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25501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25501"/>
    <w:rPr>
      <w:rFonts w:ascii="CMSS8" w:hAnsi="CMSS8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31">
    <w:name w:val="fontstyle31"/>
    <w:basedOn w:val="DefaultParagraphFont"/>
    <w:rsid w:val="00125501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125501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DefaultParagraphFont"/>
    <w:rsid w:val="00125501"/>
    <w:rPr>
      <w:rFonts w:ascii="CMTI9" w:hAnsi="CMTI9" w:hint="default"/>
      <w:b w:val="0"/>
      <w:bCs w:val="0"/>
      <w:i/>
      <w:iCs/>
      <w:color w:val="A3B4B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349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9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9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9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Arlo</dc:creator>
  <cp:keywords/>
  <dc:description/>
  <cp:lastModifiedBy>Johnson, Arlo</cp:lastModifiedBy>
  <cp:revision>3</cp:revision>
  <dcterms:created xsi:type="dcterms:W3CDTF">2020-04-27T18:44:00Z</dcterms:created>
  <dcterms:modified xsi:type="dcterms:W3CDTF">2020-04-27T20:05:00Z</dcterms:modified>
</cp:coreProperties>
</file>